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A1566" w14:textId="77777777" w:rsidR="000C2CFC" w:rsidRPr="002C4551" w:rsidRDefault="00474F69" w:rsidP="00E532CC">
      <w:pPr>
        <w:spacing w:after="0" w:line="240" w:lineRule="auto"/>
        <w:ind w:left="-142" w:right="-306"/>
        <w:jc w:val="center"/>
        <w:outlineLvl w:val="0"/>
        <w:rPr>
          <w:rFonts w:ascii="Arial" w:eastAsia="Times New Roman" w:hAnsi="Arial" w:cs="Arial"/>
          <w:b/>
          <w:bCs/>
          <w:kern w:val="36"/>
          <w:sz w:val="46"/>
          <w:szCs w:val="46"/>
          <w:lang w:val="en-US" w:eastAsia="en-GB"/>
        </w:rPr>
      </w:pPr>
      <w:bookmarkStart w:id="0" w:name="_Toc536269375"/>
      <w:bookmarkStart w:id="1" w:name="_Toc536269801"/>
      <w:r w:rsidRPr="002C4551">
        <w:rPr>
          <w:rFonts w:ascii="Arial" w:eastAsia="Times New Roman" w:hAnsi="Arial" w:cs="Arial"/>
          <w:b/>
          <w:bCs/>
          <w:noProof/>
          <w:kern w:val="36"/>
          <w:sz w:val="46"/>
          <w:szCs w:val="46"/>
          <w:lang w:val="fr-FR" w:eastAsia="fr-FR"/>
        </w:rPr>
        <w:drawing>
          <wp:anchor distT="0" distB="0" distL="114300" distR="114300" simplePos="0" relativeHeight="251667456" behindDoc="0" locked="0" layoutInCell="1" allowOverlap="1" wp14:anchorId="58ABA159" wp14:editId="4B59C2C0">
            <wp:simplePos x="0" y="0"/>
            <wp:positionH relativeFrom="column">
              <wp:posOffset>5712431</wp:posOffset>
            </wp:positionH>
            <wp:positionV relativeFrom="paragraph">
              <wp:posOffset>0</wp:posOffset>
            </wp:positionV>
            <wp:extent cx="939800" cy="939800"/>
            <wp:effectExtent l="0" t="0" r="0" b="0"/>
            <wp:wrapThrough wrapText="bothSides">
              <wp:wrapPolygon edited="0">
                <wp:start x="0" y="0"/>
                <wp:lineTo x="0" y="21308"/>
                <wp:lineTo x="21308" y="21308"/>
                <wp:lineTo x="21308"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MBG.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9800" cy="939800"/>
                    </a:xfrm>
                    <a:prstGeom prst="rect">
                      <a:avLst/>
                    </a:prstGeom>
                  </pic:spPr>
                </pic:pic>
              </a:graphicData>
            </a:graphic>
          </wp:anchor>
        </w:drawing>
      </w:r>
      <w:r w:rsidR="000C2CFC" w:rsidRPr="002C4551">
        <w:rPr>
          <w:rFonts w:ascii="Arial" w:eastAsia="Times New Roman" w:hAnsi="Arial" w:cs="Arial"/>
          <w:b/>
          <w:bCs/>
          <w:kern w:val="36"/>
          <w:sz w:val="46"/>
          <w:szCs w:val="46"/>
          <w:lang w:val="en-US" w:eastAsia="en-GB"/>
        </w:rPr>
        <w:t>Missouri Botanical Garden</w:t>
      </w:r>
    </w:p>
    <w:p w14:paraId="2243A939" w14:textId="77777777" w:rsidR="009A00E1" w:rsidRPr="002C4551" w:rsidRDefault="005A5564" w:rsidP="00E532CC">
      <w:pPr>
        <w:spacing w:after="0" w:line="240" w:lineRule="auto"/>
        <w:ind w:left="-142" w:right="-306"/>
        <w:jc w:val="center"/>
        <w:outlineLvl w:val="0"/>
        <w:rPr>
          <w:rFonts w:ascii="Arial" w:hAnsi="Arial" w:cs="Arial"/>
          <w:b/>
          <w:color w:val="212121"/>
          <w:sz w:val="44"/>
          <w:szCs w:val="44"/>
          <w:shd w:val="clear" w:color="auto" w:fill="FFFFFF"/>
          <w:lang w:val="en-US"/>
        </w:rPr>
      </w:pPr>
      <w:r w:rsidRPr="002C4551">
        <w:rPr>
          <w:rFonts w:ascii="Arial" w:hAnsi="Arial" w:cs="Arial"/>
          <w:b/>
          <w:color w:val="212121"/>
          <w:sz w:val="44"/>
          <w:szCs w:val="44"/>
          <w:shd w:val="clear" w:color="auto" w:fill="FFFFFF"/>
          <w:lang w:val="en-US"/>
        </w:rPr>
        <w:t>Grievance Mechanism</w:t>
      </w:r>
      <w:bookmarkEnd w:id="0"/>
      <w:bookmarkEnd w:id="1"/>
    </w:p>
    <w:p w14:paraId="18BFA7E8" w14:textId="353D8341" w:rsidR="0004114B" w:rsidRDefault="00D52884" w:rsidP="002B62D5">
      <w:pPr>
        <w:jc w:val="center"/>
        <w:rPr>
          <w:sz w:val="26"/>
          <w:lang w:val="en-US" w:eastAsia="en-GB"/>
        </w:rPr>
      </w:pPr>
      <w:r>
        <w:rPr>
          <w:sz w:val="26"/>
          <w:lang w:val="en-US" w:eastAsia="en-GB"/>
        </w:rPr>
        <w:t xml:space="preserve">Characterization of the Threatened Flora of São Tomé and Príncipe </w:t>
      </w:r>
      <w:r w:rsidR="00146A12" w:rsidRPr="002B62D5">
        <w:rPr>
          <w:sz w:val="26"/>
          <w:lang w:val="en-US" w:eastAsia="en-GB"/>
        </w:rPr>
        <w:t>Project</w:t>
      </w:r>
    </w:p>
    <w:p w14:paraId="13E1150E" w14:textId="016B8F22" w:rsidR="00D52884" w:rsidRDefault="00D52884" w:rsidP="002B62D5">
      <w:pPr>
        <w:jc w:val="center"/>
        <w:rPr>
          <w:lang w:val="en-US" w:eastAsia="en-GB"/>
        </w:rPr>
      </w:pPr>
      <w:r>
        <w:rPr>
          <w:sz w:val="26"/>
          <w:lang w:val="en-US" w:eastAsia="en-GB"/>
        </w:rPr>
        <w:t>CEPF Grant 104-130</w:t>
      </w:r>
    </w:p>
    <w:p w14:paraId="0B992B9A" w14:textId="77777777" w:rsidR="00DC5797" w:rsidRPr="002C4551" w:rsidRDefault="00DC5797" w:rsidP="00DC5797">
      <w:pPr>
        <w:jc w:val="center"/>
        <w:rPr>
          <w:lang w:val="en-US" w:eastAsia="en-GB"/>
        </w:rPr>
      </w:pPr>
      <w:bookmarkStart w:id="2" w:name="_Toc536269647"/>
    </w:p>
    <w:p w14:paraId="0E2A6EE4" w14:textId="77777777" w:rsidR="006D5F28" w:rsidRPr="002C4551" w:rsidRDefault="006D5F28" w:rsidP="006D5F28">
      <w:pPr>
        <w:rPr>
          <w:b/>
          <w:sz w:val="28"/>
          <w:szCs w:val="28"/>
          <w:lang w:val="en-US"/>
        </w:rPr>
      </w:pPr>
      <w:r w:rsidRPr="002C4551">
        <w:rPr>
          <w:b/>
          <w:sz w:val="28"/>
          <w:szCs w:val="28"/>
          <w:lang w:val="en-US"/>
        </w:rPr>
        <w:t>Contents</w:t>
      </w:r>
    </w:p>
    <w:p w14:paraId="0CECE04C" w14:textId="77777777" w:rsidR="006D5F28" w:rsidRPr="002C4551" w:rsidRDefault="00146A12">
      <w:pPr>
        <w:pStyle w:val="TM1"/>
        <w:tabs>
          <w:tab w:val="left" w:pos="440"/>
          <w:tab w:val="right" w:leader="dot" w:pos="10456"/>
        </w:tabs>
        <w:rPr>
          <w:rFonts w:eastAsiaTheme="minorEastAsia" w:cstheme="minorBidi"/>
          <w:b w:val="0"/>
          <w:bCs w:val="0"/>
          <w:noProof/>
          <w:sz w:val="22"/>
          <w:szCs w:val="22"/>
          <w:lang w:val="en-US" w:eastAsia="en-GB"/>
        </w:rPr>
      </w:pPr>
      <w:r w:rsidRPr="002C4551">
        <w:rPr>
          <w:lang w:val="en-US" w:eastAsia="en-GB"/>
        </w:rPr>
        <w:fldChar w:fldCharType="begin"/>
      </w:r>
      <w:r w:rsidR="00DC5797" w:rsidRPr="002C4551">
        <w:rPr>
          <w:lang w:val="en-US" w:eastAsia="en-GB"/>
        </w:rPr>
        <w:instrText xml:space="preserve"> TOC \h \z \t "Heading,1" </w:instrText>
      </w:r>
      <w:r w:rsidRPr="002C4551">
        <w:rPr>
          <w:lang w:val="en-US" w:eastAsia="en-GB"/>
        </w:rPr>
        <w:fldChar w:fldCharType="separate"/>
      </w:r>
      <w:hyperlink w:anchor="_Toc536270301" w:history="1">
        <w:r w:rsidR="006D5F28" w:rsidRPr="002C4551">
          <w:rPr>
            <w:rStyle w:val="Lienhypertexte"/>
            <w:noProof/>
            <w:lang w:val="en-US"/>
          </w:rPr>
          <w:t>1.</w:t>
        </w:r>
        <w:r w:rsidR="006D5F28" w:rsidRPr="002C4551">
          <w:rPr>
            <w:rFonts w:eastAsiaTheme="minorEastAsia" w:cstheme="minorBidi"/>
            <w:b w:val="0"/>
            <w:bCs w:val="0"/>
            <w:noProof/>
            <w:sz w:val="22"/>
            <w:szCs w:val="22"/>
            <w:lang w:val="en-US" w:eastAsia="en-GB"/>
          </w:rPr>
          <w:tab/>
        </w:r>
        <w:r w:rsidR="006D5F28" w:rsidRPr="002C4551">
          <w:rPr>
            <w:rStyle w:val="Lienhypertexte"/>
            <w:noProof/>
            <w:lang w:val="en-US"/>
          </w:rPr>
          <w:t>INTRODUCTION</w:t>
        </w:r>
        <w:r w:rsidR="006D5F28" w:rsidRPr="002C4551">
          <w:rPr>
            <w:noProof/>
            <w:webHidden/>
            <w:lang w:val="en-US"/>
          </w:rPr>
          <w:tab/>
        </w:r>
        <w:r w:rsidRPr="002C4551">
          <w:rPr>
            <w:noProof/>
            <w:webHidden/>
            <w:lang w:val="en-US"/>
          </w:rPr>
          <w:fldChar w:fldCharType="begin"/>
        </w:r>
        <w:r w:rsidR="006D5F28" w:rsidRPr="002C4551">
          <w:rPr>
            <w:noProof/>
            <w:webHidden/>
            <w:lang w:val="en-US"/>
          </w:rPr>
          <w:instrText xml:space="preserve"> PAGEREF _Toc536270301 \h </w:instrText>
        </w:r>
        <w:r w:rsidRPr="002C4551">
          <w:rPr>
            <w:noProof/>
            <w:webHidden/>
            <w:lang w:val="en-US"/>
          </w:rPr>
        </w:r>
        <w:r w:rsidRPr="002C4551">
          <w:rPr>
            <w:noProof/>
            <w:webHidden/>
            <w:lang w:val="en-US"/>
          </w:rPr>
          <w:fldChar w:fldCharType="separate"/>
        </w:r>
        <w:r w:rsidR="0030762D">
          <w:rPr>
            <w:noProof/>
            <w:webHidden/>
            <w:lang w:val="en-US"/>
          </w:rPr>
          <w:t>1</w:t>
        </w:r>
        <w:r w:rsidRPr="002C4551">
          <w:rPr>
            <w:noProof/>
            <w:webHidden/>
            <w:lang w:val="en-US"/>
          </w:rPr>
          <w:fldChar w:fldCharType="end"/>
        </w:r>
      </w:hyperlink>
    </w:p>
    <w:p w14:paraId="76657150" w14:textId="3939C4FD" w:rsidR="006D5F28" w:rsidRPr="002C4551" w:rsidRDefault="00721792">
      <w:pPr>
        <w:pStyle w:val="TM1"/>
        <w:tabs>
          <w:tab w:val="left" w:pos="440"/>
          <w:tab w:val="right" w:leader="dot" w:pos="10456"/>
        </w:tabs>
        <w:rPr>
          <w:rFonts w:eastAsiaTheme="minorEastAsia" w:cstheme="minorBidi"/>
          <w:b w:val="0"/>
          <w:bCs w:val="0"/>
          <w:noProof/>
          <w:sz w:val="22"/>
          <w:szCs w:val="22"/>
          <w:lang w:val="en-US" w:eastAsia="en-GB"/>
        </w:rPr>
      </w:pPr>
      <w:hyperlink w:anchor="_Toc536270302" w:history="1">
        <w:r w:rsidR="006D5F28" w:rsidRPr="002C4551">
          <w:rPr>
            <w:rStyle w:val="Lienhypertexte"/>
            <w:noProof/>
            <w:lang w:val="en-US"/>
          </w:rPr>
          <w:t>2.</w:t>
        </w:r>
        <w:r w:rsidR="006D5F28" w:rsidRPr="002C4551">
          <w:rPr>
            <w:rFonts w:eastAsiaTheme="minorEastAsia" w:cstheme="minorBidi"/>
            <w:b w:val="0"/>
            <w:bCs w:val="0"/>
            <w:noProof/>
            <w:sz w:val="22"/>
            <w:szCs w:val="22"/>
            <w:lang w:val="en-US" w:eastAsia="en-GB"/>
          </w:rPr>
          <w:tab/>
        </w:r>
        <w:r w:rsidR="006D5F28" w:rsidRPr="002C4551">
          <w:rPr>
            <w:rStyle w:val="Lienhypertexte"/>
            <w:noProof/>
            <w:lang w:val="en-US"/>
          </w:rPr>
          <w:t>DEFINITIONS</w:t>
        </w:r>
        <w:r w:rsidR="006D5F28" w:rsidRPr="002C4551">
          <w:rPr>
            <w:noProof/>
            <w:webHidden/>
            <w:lang w:val="en-US"/>
          </w:rPr>
          <w:tab/>
        </w:r>
        <w:r w:rsidR="00146A12" w:rsidRPr="002C4551">
          <w:rPr>
            <w:noProof/>
            <w:webHidden/>
            <w:lang w:val="en-US"/>
          </w:rPr>
          <w:fldChar w:fldCharType="begin"/>
        </w:r>
        <w:r w:rsidR="006D5F28" w:rsidRPr="002C4551">
          <w:rPr>
            <w:noProof/>
            <w:webHidden/>
            <w:lang w:val="en-US"/>
          </w:rPr>
          <w:instrText xml:space="preserve"> PAGEREF _Toc536270302 \h </w:instrText>
        </w:r>
        <w:r w:rsidR="00146A12" w:rsidRPr="002C4551">
          <w:rPr>
            <w:noProof/>
            <w:webHidden/>
            <w:lang w:val="en-US"/>
          </w:rPr>
        </w:r>
        <w:r w:rsidR="00146A12" w:rsidRPr="002C4551">
          <w:rPr>
            <w:noProof/>
            <w:webHidden/>
            <w:lang w:val="en-US"/>
          </w:rPr>
          <w:fldChar w:fldCharType="separate"/>
        </w:r>
        <w:r w:rsidR="0030762D">
          <w:rPr>
            <w:noProof/>
            <w:webHidden/>
            <w:lang w:val="en-US"/>
          </w:rPr>
          <w:t>2</w:t>
        </w:r>
        <w:r w:rsidR="00146A12" w:rsidRPr="002C4551">
          <w:rPr>
            <w:noProof/>
            <w:webHidden/>
            <w:lang w:val="en-US"/>
          </w:rPr>
          <w:fldChar w:fldCharType="end"/>
        </w:r>
      </w:hyperlink>
    </w:p>
    <w:p w14:paraId="2CB902A0" w14:textId="77777777" w:rsidR="006D5F28" w:rsidRPr="002C4551" w:rsidRDefault="00721792">
      <w:pPr>
        <w:pStyle w:val="TM1"/>
        <w:tabs>
          <w:tab w:val="left" w:pos="440"/>
          <w:tab w:val="right" w:leader="dot" w:pos="10456"/>
        </w:tabs>
        <w:rPr>
          <w:rFonts w:eastAsiaTheme="minorEastAsia" w:cstheme="minorBidi"/>
          <w:b w:val="0"/>
          <w:bCs w:val="0"/>
          <w:noProof/>
          <w:sz w:val="22"/>
          <w:szCs w:val="22"/>
          <w:lang w:val="en-US" w:eastAsia="en-GB"/>
        </w:rPr>
      </w:pPr>
      <w:hyperlink w:anchor="_Toc536270303" w:history="1">
        <w:r w:rsidR="006D5F28" w:rsidRPr="002C4551">
          <w:rPr>
            <w:rStyle w:val="Lienhypertexte"/>
            <w:noProof/>
            <w:lang w:val="en-US"/>
          </w:rPr>
          <w:t>3.</w:t>
        </w:r>
        <w:r w:rsidR="006D5F28" w:rsidRPr="002C4551">
          <w:rPr>
            <w:rFonts w:eastAsiaTheme="minorEastAsia" w:cstheme="minorBidi"/>
            <w:b w:val="0"/>
            <w:bCs w:val="0"/>
            <w:noProof/>
            <w:sz w:val="22"/>
            <w:szCs w:val="22"/>
            <w:lang w:val="en-US" w:eastAsia="en-GB"/>
          </w:rPr>
          <w:tab/>
        </w:r>
        <w:r w:rsidR="006D5F28" w:rsidRPr="002C4551">
          <w:rPr>
            <w:rStyle w:val="Lienhypertexte"/>
            <w:noProof/>
            <w:lang w:val="en-US"/>
          </w:rPr>
          <w:t>GRIEVANCE REPORTING CHANNELS</w:t>
        </w:r>
        <w:r w:rsidR="006D5F28" w:rsidRPr="002C4551">
          <w:rPr>
            <w:noProof/>
            <w:webHidden/>
            <w:lang w:val="en-US"/>
          </w:rPr>
          <w:tab/>
        </w:r>
        <w:r w:rsidR="00146A12" w:rsidRPr="002C4551">
          <w:rPr>
            <w:noProof/>
            <w:webHidden/>
            <w:lang w:val="en-US"/>
          </w:rPr>
          <w:fldChar w:fldCharType="begin"/>
        </w:r>
        <w:r w:rsidR="006D5F28" w:rsidRPr="002C4551">
          <w:rPr>
            <w:noProof/>
            <w:webHidden/>
            <w:lang w:val="en-US"/>
          </w:rPr>
          <w:instrText xml:space="preserve"> PAGEREF _Toc536270303 \h </w:instrText>
        </w:r>
        <w:r w:rsidR="00146A12" w:rsidRPr="002C4551">
          <w:rPr>
            <w:noProof/>
            <w:webHidden/>
            <w:lang w:val="en-US"/>
          </w:rPr>
        </w:r>
        <w:r w:rsidR="00146A12" w:rsidRPr="002C4551">
          <w:rPr>
            <w:noProof/>
            <w:webHidden/>
            <w:lang w:val="en-US"/>
          </w:rPr>
          <w:fldChar w:fldCharType="separate"/>
        </w:r>
        <w:r w:rsidR="0030762D">
          <w:rPr>
            <w:noProof/>
            <w:webHidden/>
            <w:lang w:val="en-US"/>
          </w:rPr>
          <w:t>2</w:t>
        </w:r>
        <w:r w:rsidR="00146A12" w:rsidRPr="002C4551">
          <w:rPr>
            <w:noProof/>
            <w:webHidden/>
            <w:lang w:val="en-US"/>
          </w:rPr>
          <w:fldChar w:fldCharType="end"/>
        </w:r>
      </w:hyperlink>
    </w:p>
    <w:p w14:paraId="50A671A4" w14:textId="77777777" w:rsidR="006D5F28" w:rsidRPr="002C4551" w:rsidRDefault="00721792">
      <w:pPr>
        <w:pStyle w:val="TM1"/>
        <w:tabs>
          <w:tab w:val="left" w:pos="440"/>
          <w:tab w:val="right" w:leader="dot" w:pos="10456"/>
        </w:tabs>
        <w:rPr>
          <w:rFonts w:eastAsiaTheme="minorEastAsia" w:cstheme="minorBidi"/>
          <w:b w:val="0"/>
          <w:bCs w:val="0"/>
          <w:noProof/>
          <w:sz w:val="22"/>
          <w:szCs w:val="22"/>
          <w:lang w:val="en-US" w:eastAsia="en-GB"/>
        </w:rPr>
      </w:pPr>
      <w:hyperlink w:anchor="_Toc536270304" w:history="1">
        <w:r w:rsidR="006D5F28" w:rsidRPr="002C4551">
          <w:rPr>
            <w:rStyle w:val="Lienhypertexte"/>
            <w:noProof/>
            <w:lang w:val="en-US"/>
          </w:rPr>
          <w:t>4.</w:t>
        </w:r>
        <w:r w:rsidR="006D5F28" w:rsidRPr="002C4551">
          <w:rPr>
            <w:rFonts w:eastAsiaTheme="minorEastAsia" w:cstheme="minorBidi"/>
            <w:b w:val="0"/>
            <w:bCs w:val="0"/>
            <w:noProof/>
            <w:sz w:val="22"/>
            <w:szCs w:val="22"/>
            <w:lang w:val="en-US" w:eastAsia="en-GB"/>
          </w:rPr>
          <w:tab/>
        </w:r>
        <w:r w:rsidR="006D5F28" w:rsidRPr="002C4551">
          <w:rPr>
            <w:rStyle w:val="Lienhypertexte"/>
            <w:noProof/>
            <w:lang w:val="en-US"/>
          </w:rPr>
          <w:t>GRIEVANCE MECHANISM PROCESS</w:t>
        </w:r>
        <w:r w:rsidR="006D5F28" w:rsidRPr="002C4551">
          <w:rPr>
            <w:noProof/>
            <w:webHidden/>
            <w:lang w:val="en-US"/>
          </w:rPr>
          <w:tab/>
        </w:r>
        <w:r w:rsidR="00146A12" w:rsidRPr="002C4551">
          <w:rPr>
            <w:noProof/>
            <w:webHidden/>
            <w:lang w:val="en-US"/>
          </w:rPr>
          <w:fldChar w:fldCharType="begin"/>
        </w:r>
        <w:r w:rsidR="006D5F28" w:rsidRPr="002C4551">
          <w:rPr>
            <w:noProof/>
            <w:webHidden/>
            <w:lang w:val="en-US"/>
          </w:rPr>
          <w:instrText xml:space="preserve"> PAGEREF _Toc536270304 \h </w:instrText>
        </w:r>
        <w:r w:rsidR="00146A12" w:rsidRPr="002C4551">
          <w:rPr>
            <w:noProof/>
            <w:webHidden/>
            <w:lang w:val="en-US"/>
          </w:rPr>
        </w:r>
        <w:r w:rsidR="00146A12" w:rsidRPr="002C4551">
          <w:rPr>
            <w:noProof/>
            <w:webHidden/>
            <w:lang w:val="en-US"/>
          </w:rPr>
          <w:fldChar w:fldCharType="separate"/>
        </w:r>
        <w:r w:rsidR="0030762D">
          <w:rPr>
            <w:noProof/>
            <w:webHidden/>
            <w:lang w:val="en-US"/>
          </w:rPr>
          <w:t>2</w:t>
        </w:r>
        <w:r w:rsidR="00146A12" w:rsidRPr="002C4551">
          <w:rPr>
            <w:noProof/>
            <w:webHidden/>
            <w:lang w:val="en-US"/>
          </w:rPr>
          <w:fldChar w:fldCharType="end"/>
        </w:r>
      </w:hyperlink>
    </w:p>
    <w:p w14:paraId="1C627F4A" w14:textId="7846E6AA" w:rsidR="006D5F28" w:rsidRPr="002C4551" w:rsidRDefault="00721792">
      <w:pPr>
        <w:pStyle w:val="TM1"/>
        <w:tabs>
          <w:tab w:val="left" w:pos="440"/>
          <w:tab w:val="right" w:leader="dot" w:pos="10456"/>
        </w:tabs>
        <w:rPr>
          <w:rFonts w:eastAsiaTheme="minorEastAsia" w:cstheme="minorBidi"/>
          <w:b w:val="0"/>
          <w:bCs w:val="0"/>
          <w:noProof/>
          <w:sz w:val="22"/>
          <w:szCs w:val="22"/>
          <w:lang w:val="en-US" w:eastAsia="en-GB"/>
        </w:rPr>
      </w:pPr>
      <w:hyperlink w:anchor="_Toc536270305" w:history="1">
        <w:r w:rsidR="006D5F28" w:rsidRPr="002C4551">
          <w:rPr>
            <w:rStyle w:val="Lienhypertexte"/>
            <w:noProof/>
            <w:lang w:val="en-US"/>
          </w:rPr>
          <w:t>5.</w:t>
        </w:r>
        <w:r w:rsidR="006D5F28" w:rsidRPr="002C4551">
          <w:rPr>
            <w:rFonts w:eastAsiaTheme="minorEastAsia" w:cstheme="minorBidi"/>
            <w:b w:val="0"/>
            <w:bCs w:val="0"/>
            <w:noProof/>
            <w:sz w:val="22"/>
            <w:szCs w:val="22"/>
            <w:lang w:val="en-US" w:eastAsia="en-GB"/>
          </w:rPr>
          <w:tab/>
        </w:r>
        <w:r w:rsidR="006D5F28" w:rsidRPr="002C4551">
          <w:rPr>
            <w:rStyle w:val="Lienhypertexte"/>
            <w:noProof/>
            <w:lang w:val="en-US"/>
          </w:rPr>
          <w:t>APPEAL</w:t>
        </w:r>
        <w:r w:rsidR="006D5F28" w:rsidRPr="002C4551">
          <w:rPr>
            <w:noProof/>
            <w:webHidden/>
            <w:lang w:val="en-US"/>
          </w:rPr>
          <w:tab/>
        </w:r>
        <w:r w:rsidR="00146A12" w:rsidRPr="002C4551">
          <w:rPr>
            <w:noProof/>
            <w:webHidden/>
            <w:lang w:val="en-US"/>
          </w:rPr>
          <w:fldChar w:fldCharType="begin"/>
        </w:r>
        <w:r w:rsidR="006D5F28" w:rsidRPr="002C4551">
          <w:rPr>
            <w:noProof/>
            <w:webHidden/>
            <w:lang w:val="en-US"/>
          </w:rPr>
          <w:instrText xml:space="preserve"> PAGEREF _Toc536270305 \h </w:instrText>
        </w:r>
        <w:r w:rsidR="00146A12" w:rsidRPr="002C4551">
          <w:rPr>
            <w:noProof/>
            <w:webHidden/>
            <w:lang w:val="en-US"/>
          </w:rPr>
        </w:r>
        <w:r w:rsidR="00146A12" w:rsidRPr="002C4551">
          <w:rPr>
            <w:noProof/>
            <w:webHidden/>
            <w:lang w:val="en-US"/>
          </w:rPr>
          <w:fldChar w:fldCharType="separate"/>
        </w:r>
        <w:r w:rsidR="0030762D">
          <w:rPr>
            <w:noProof/>
            <w:webHidden/>
            <w:lang w:val="en-US"/>
          </w:rPr>
          <w:t>4</w:t>
        </w:r>
        <w:r w:rsidR="00146A12" w:rsidRPr="002C4551">
          <w:rPr>
            <w:noProof/>
            <w:webHidden/>
            <w:lang w:val="en-US"/>
          </w:rPr>
          <w:fldChar w:fldCharType="end"/>
        </w:r>
      </w:hyperlink>
    </w:p>
    <w:p w14:paraId="09BA0424" w14:textId="530BEFE8" w:rsidR="006D5F28" w:rsidRPr="002C4551" w:rsidRDefault="00721792">
      <w:pPr>
        <w:pStyle w:val="TM1"/>
        <w:tabs>
          <w:tab w:val="left" w:pos="440"/>
          <w:tab w:val="right" w:leader="dot" w:pos="10456"/>
        </w:tabs>
        <w:rPr>
          <w:rStyle w:val="Lienhypertexte"/>
          <w:noProof/>
          <w:lang w:val="en-US"/>
        </w:rPr>
      </w:pPr>
      <w:hyperlink w:anchor="_Toc536270306" w:history="1">
        <w:r w:rsidR="006D5F28" w:rsidRPr="002C4551">
          <w:rPr>
            <w:rStyle w:val="Lienhypertexte"/>
            <w:noProof/>
            <w:lang w:val="en-US"/>
          </w:rPr>
          <w:t>6.</w:t>
        </w:r>
        <w:r w:rsidR="006D5F28" w:rsidRPr="002C4551">
          <w:rPr>
            <w:rFonts w:eastAsiaTheme="minorEastAsia" w:cstheme="minorBidi"/>
            <w:b w:val="0"/>
            <w:bCs w:val="0"/>
            <w:noProof/>
            <w:sz w:val="22"/>
            <w:szCs w:val="22"/>
            <w:lang w:val="en-US" w:eastAsia="en-GB"/>
          </w:rPr>
          <w:tab/>
        </w:r>
        <w:r w:rsidR="006D5F28" w:rsidRPr="002C4551">
          <w:rPr>
            <w:rStyle w:val="Lienhypertexte"/>
            <w:noProof/>
            <w:lang w:val="en-US"/>
          </w:rPr>
          <w:t>REPORTING</w:t>
        </w:r>
        <w:r w:rsidR="006D5F28" w:rsidRPr="002C4551">
          <w:rPr>
            <w:noProof/>
            <w:webHidden/>
            <w:lang w:val="en-US"/>
          </w:rPr>
          <w:tab/>
        </w:r>
        <w:r w:rsidR="00146A12" w:rsidRPr="002C4551">
          <w:rPr>
            <w:noProof/>
            <w:webHidden/>
            <w:lang w:val="en-US"/>
          </w:rPr>
          <w:fldChar w:fldCharType="begin"/>
        </w:r>
        <w:r w:rsidR="006D5F28" w:rsidRPr="002C4551">
          <w:rPr>
            <w:noProof/>
            <w:webHidden/>
            <w:lang w:val="en-US"/>
          </w:rPr>
          <w:instrText xml:space="preserve"> PAGEREF _Toc536270306 \h </w:instrText>
        </w:r>
        <w:r w:rsidR="00146A12" w:rsidRPr="002C4551">
          <w:rPr>
            <w:noProof/>
            <w:webHidden/>
            <w:lang w:val="en-US"/>
          </w:rPr>
        </w:r>
        <w:r w:rsidR="00146A12" w:rsidRPr="002C4551">
          <w:rPr>
            <w:noProof/>
            <w:webHidden/>
            <w:lang w:val="en-US"/>
          </w:rPr>
          <w:fldChar w:fldCharType="separate"/>
        </w:r>
        <w:r w:rsidR="0030762D">
          <w:rPr>
            <w:noProof/>
            <w:webHidden/>
            <w:lang w:val="en-US"/>
          </w:rPr>
          <w:t>5</w:t>
        </w:r>
        <w:r w:rsidR="00146A12" w:rsidRPr="002C4551">
          <w:rPr>
            <w:noProof/>
            <w:webHidden/>
            <w:lang w:val="en-US"/>
          </w:rPr>
          <w:fldChar w:fldCharType="end"/>
        </w:r>
      </w:hyperlink>
    </w:p>
    <w:p w14:paraId="403D8CC7" w14:textId="1C01ECBD" w:rsidR="006D5F28" w:rsidRPr="002C4551" w:rsidRDefault="006D5F28" w:rsidP="006D5F28">
      <w:pPr>
        <w:rPr>
          <w:b/>
          <w:noProof/>
          <w:lang w:val="en-US"/>
        </w:rPr>
      </w:pPr>
      <w:r w:rsidRPr="002C4551">
        <w:rPr>
          <w:b/>
          <w:noProof/>
          <w:lang w:val="en-US"/>
        </w:rPr>
        <w:t>Appendix 1 - Grievance Lodgement Form</w:t>
      </w:r>
      <w:r w:rsidR="00AB0858" w:rsidRPr="00713E5D">
        <w:rPr>
          <w:b/>
          <w:noProof/>
          <w:sz w:val="20"/>
          <w:lang w:val="en-US"/>
        </w:rPr>
        <w:t>………………………………</w:t>
      </w:r>
      <w:r w:rsidR="00AB0858">
        <w:rPr>
          <w:b/>
          <w:noProof/>
          <w:sz w:val="20"/>
          <w:lang w:val="en-US"/>
        </w:rPr>
        <w:t>………………………………………………………………………………………….</w:t>
      </w:r>
      <w:r w:rsidR="00713E5D">
        <w:rPr>
          <w:b/>
          <w:noProof/>
          <w:sz w:val="20"/>
          <w:lang w:val="en-US"/>
        </w:rPr>
        <w:t>6</w:t>
      </w:r>
    </w:p>
    <w:p w14:paraId="144E94DF" w14:textId="10E3CD74" w:rsidR="006D5F28" w:rsidRPr="002C4551" w:rsidRDefault="006D5F28" w:rsidP="006D5F28">
      <w:pPr>
        <w:rPr>
          <w:b/>
          <w:noProof/>
          <w:lang w:val="en-US"/>
        </w:rPr>
      </w:pPr>
      <w:r w:rsidRPr="002C4551">
        <w:rPr>
          <w:b/>
          <w:noProof/>
          <w:lang w:val="en-US"/>
        </w:rPr>
        <w:t>Appendix 2 - Grievance Closure Form</w:t>
      </w:r>
      <w:r w:rsidR="00AB0858" w:rsidRPr="00E47A1C">
        <w:rPr>
          <w:b/>
          <w:noProof/>
          <w:sz w:val="20"/>
          <w:lang w:val="en-US"/>
        </w:rPr>
        <w:t>………………………………</w:t>
      </w:r>
      <w:r w:rsidR="00AB0858">
        <w:rPr>
          <w:b/>
          <w:noProof/>
          <w:sz w:val="20"/>
          <w:lang w:val="en-US"/>
        </w:rPr>
        <w:t>………………………………………………………………………………………….</w:t>
      </w:r>
      <w:r w:rsidR="00713E5D">
        <w:rPr>
          <w:b/>
          <w:noProof/>
          <w:sz w:val="20"/>
          <w:lang w:val="en-US"/>
        </w:rPr>
        <w:t>7</w:t>
      </w:r>
    </w:p>
    <w:p w14:paraId="25B1FC0A" w14:textId="0E4D96DD" w:rsidR="006D5F28" w:rsidRPr="002C4551" w:rsidRDefault="006D5F28" w:rsidP="006D5F28">
      <w:pPr>
        <w:rPr>
          <w:b/>
          <w:noProof/>
          <w:lang w:val="en-US"/>
        </w:rPr>
      </w:pPr>
      <w:r w:rsidRPr="002C4551">
        <w:rPr>
          <w:b/>
          <w:noProof/>
          <w:lang w:val="en-US"/>
        </w:rPr>
        <w:t>Appendix 3 - Grievance Register Form</w:t>
      </w:r>
      <w:r w:rsidR="00AB0858" w:rsidRPr="00E47A1C">
        <w:rPr>
          <w:b/>
          <w:noProof/>
          <w:sz w:val="20"/>
          <w:lang w:val="en-US"/>
        </w:rPr>
        <w:t>………………………………</w:t>
      </w:r>
      <w:r w:rsidR="00AB0858">
        <w:rPr>
          <w:b/>
          <w:noProof/>
          <w:sz w:val="20"/>
          <w:lang w:val="en-US"/>
        </w:rPr>
        <w:t>………………………………………………………………………………………….</w:t>
      </w:r>
      <w:r w:rsidR="00713E5D">
        <w:rPr>
          <w:b/>
          <w:noProof/>
          <w:sz w:val="20"/>
          <w:lang w:val="en-US"/>
        </w:rPr>
        <w:t>8</w:t>
      </w:r>
    </w:p>
    <w:p w14:paraId="381EDAFC" w14:textId="77777777" w:rsidR="00DC5797" w:rsidRPr="002C4551" w:rsidRDefault="00146A12" w:rsidP="00DC5797">
      <w:pPr>
        <w:jc w:val="center"/>
        <w:rPr>
          <w:rFonts w:cstheme="minorHAnsi"/>
          <w:sz w:val="20"/>
          <w:szCs w:val="20"/>
          <w:lang w:val="en-US" w:eastAsia="en-GB"/>
        </w:rPr>
      </w:pPr>
      <w:r w:rsidRPr="002C4551">
        <w:rPr>
          <w:rFonts w:cstheme="minorHAnsi"/>
          <w:sz w:val="20"/>
          <w:szCs w:val="20"/>
          <w:lang w:val="en-US" w:eastAsia="en-GB"/>
        </w:rPr>
        <w:fldChar w:fldCharType="end"/>
      </w:r>
    </w:p>
    <w:p w14:paraId="12C3B6BD" w14:textId="77777777" w:rsidR="005A5564" w:rsidRPr="002C4551" w:rsidRDefault="005A5564" w:rsidP="00DC5797">
      <w:pPr>
        <w:pStyle w:val="Heading"/>
        <w:rPr>
          <w:lang w:val="en-US"/>
        </w:rPr>
      </w:pPr>
      <w:bookmarkStart w:id="3" w:name="_Toc536270301"/>
      <w:r w:rsidRPr="002C4551">
        <w:rPr>
          <w:lang w:val="en-US"/>
        </w:rPr>
        <w:t>INTRODUCTION</w:t>
      </w:r>
      <w:bookmarkEnd w:id="2"/>
      <w:bookmarkEnd w:id="3"/>
    </w:p>
    <w:p w14:paraId="7946252F" w14:textId="1F9E3152" w:rsidR="007238C4" w:rsidRPr="002C4551" w:rsidRDefault="005A5564" w:rsidP="00713E5D">
      <w:pPr>
        <w:rPr>
          <w:lang w:val="en-US" w:eastAsia="en-GB"/>
        </w:rPr>
      </w:pPr>
      <w:r w:rsidRPr="002C4551">
        <w:rPr>
          <w:lang w:val="en-US" w:eastAsia="en-GB"/>
        </w:rPr>
        <w:t>The purpose of this document is to formali</w:t>
      </w:r>
      <w:r w:rsidR="00923227" w:rsidRPr="002C4551">
        <w:rPr>
          <w:lang w:val="en-US" w:eastAsia="en-GB"/>
        </w:rPr>
        <w:t>z</w:t>
      </w:r>
      <w:r w:rsidRPr="002C4551">
        <w:rPr>
          <w:lang w:val="en-US" w:eastAsia="en-GB"/>
        </w:rPr>
        <w:t xml:space="preserve">e the management of grievances from </w:t>
      </w:r>
      <w:r w:rsidR="000C2CFC" w:rsidRPr="002C4551">
        <w:rPr>
          <w:lang w:val="en-US" w:eastAsia="en-GB"/>
        </w:rPr>
        <w:t>Missouri Botanical Garden</w:t>
      </w:r>
      <w:r w:rsidR="00CE75E1" w:rsidRPr="002C4551">
        <w:rPr>
          <w:lang w:val="en-US" w:eastAsia="en-GB"/>
        </w:rPr>
        <w:t xml:space="preserve">’s </w:t>
      </w:r>
      <w:r w:rsidRPr="002C4551">
        <w:rPr>
          <w:lang w:val="en-US" w:eastAsia="en-GB"/>
        </w:rPr>
        <w:t>stakeholders to minimi</w:t>
      </w:r>
      <w:r w:rsidR="001E5D23">
        <w:rPr>
          <w:lang w:val="en-US" w:eastAsia="en-GB"/>
        </w:rPr>
        <w:t>z</w:t>
      </w:r>
      <w:r w:rsidRPr="002C4551">
        <w:rPr>
          <w:lang w:val="en-US" w:eastAsia="en-GB"/>
        </w:rPr>
        <w:t xml:space="preserve">e the social risks to the </w:t>
      </w:r>
      <w:r w:rsidR="007238C4" w:rsidRPr="002C4551">
        <w:rPr>
          <w:lang w:val="en-US" w:eastAsia="en-GB"/>
        </w:rPr>
        <w:t>organi</w:t>
      </w:r>
      <w:r w:rsidR="00923227" w:rsidRPr="002C4551">
        <w:rPr>
          <w:lang w:val="en-US" w:eastAsia="en-GB"/>
        </w:rPr>
        <w:t>z</w:t>
      </w:r>
      <w:r w:rsidR="007238C4" w:rsidRPr="002C4551">
        <w:rPr>
          <w:lang w:val="en-US" w:eastAsia="en-GB"/>
        </w:rPr>
        <w:t>ation</w:t>
      </w:r>
      <w:r w:rsidR="00D52884">
        <w:rPr>
          <w:lang w:val="en-US" w:eastAsia="en-GB"/>
        </w:rPr>
        <w:t>, related to the project “</w:t>
      </w:r>
      <w:r w:rsidR="00D52884" w:rsidRPr="00713E5D">
        <w:rPr>
          <w:lang w:val="en-US" w:eastAsia="en-GB"/>
        </w:rPr>
        <w:t>Characterization of the Threatened Flora of São Tomé and Príncipe Project</w:t>
      </w:r>
      <w:r w:rsidR="00D52884">
        <w:rPr>
          <w:lang w:val="en-US" w:eastAsia="en-GB"/>
        </w:rPr>
        <w:t>”</w:t>
      </w:r>
      <w:r w:rsidRPr="002C4551">
        <w:rPr>
          <w:lang w:val="en-US" w:eastAsia="en-GB"/>
        </w:rPr>
        <w:t xml:space="preserve">. The grievance process, outlined in </w:t>
      </w:r>
      <w:r w:rsidR="00923227" w:rsidRPr="002C4551">
        <w:rPr>
          <w:lang w:val="en-US" w:eastAsia="en-GB"/>
        </w:rPr>
        <w:t xml:space="preserve">this </w:t>
      </w:r>
      <w:r w:rsidRPr="002C4551">
        <w:rPr>
          <w:lang w:val="en-US" w:eastAsia="en-GB"/>
        </w:rPr>
        <w:t xml:space="preserve">document, provides an avenue for stakeholders to voice their concerns and gives transparency on how grievances will be managed internally, which aims to reduce conflict and strengthen relationships </w:t>
      </w:r>
      <w:r w:rsidR="007238C4" w:rsidRPr="002C4551">
        <w:rPr>
          <w:lang w:val="en-US" w:eastAsia="en-GB"/>
        </w:rPr>
        <w:t>with external stakeholders. The procedure applies to all external stakeholders, but does not cover grievances raised by internal stakeholders, such as employees.</w:t>
      </w:r>
    </w:p>
    <w:p w14:paraId="42FC73D7" w14:textId="77777777" w:rsidR="00AB0858" w:rsidRDefault="00AB0858">
      <w:pPr>
        <w:spacing w:after="160" w:line="259" w:lineRule="auto"/>
        <w:jc w:val="left"/>
        <w:rPr>
          <w:b/>
          <w:lang w:val="en-US" w:eastAsia="en-GB"/>
        </w:rPr>
      </w:pPr>
      <w:bookmarkStart w:id="4" w:name="_Toc536269648"/>
      <w:bookmarkStart w:id="5" w:name="_Toc536270302"/>
      <w:r>
        <w:rPr>
          <w:lang w:val="en-US"/>
        </w:rPr>
        <w:br w:type="page"/>
      </w:r>
    </w:p>
    <w:p w14:paraId="130D6294" w14:textId="76D0CAAE" w:rsidR="007238C4" w:rsidRPr="002C4551" w:rsidRDefault="007238C4" w:rsidP="00FD49E1">
      <w:pPr>
        <w:pStyle w:val="Heading"/>
        <w:rPr>
          <w:lang w:val="en-US"/>
        </w:rPr>
      </w:pPr>
      <w:r w:rsidRPr="002C4551">
        <w:rPr>
          <w:lang w:val="en-US"/>
        </w:rPr>
        <w:lastRenderedPageBreak/>
        <w:t>DEFINITIONS</w:t>
      </w:r>
      <w:bookmarkEnd w:id="4"/>
      <w:bookmarkEnd w:id="5"/>
    </w:p>
    <w:tbl>
      <w:tblPr>
        <w:tblStyle w:val="TableauGrille4-Accentuation61"/>
        <w:tblW w:w="0" w:type="auto"/>
        <w:tblLook w:val="04A0" w:firstRow="1" w:lastRow="0" w:firstColumn="1" w:lastColumn="0" w:noHBand="0" w:noVBand="1"/>
      </w:tblPr>
      <w:tblGrid>
        <w:gridCol w:w="2268"/>
        <w:gridCol w:w="7909"/>
      </w:tblGrid>
      <w:tr w:rsidR="007238C4" w:rsidRPr="002C4551" w14:paraId="15CDAB71" w14:textId="77777777" w:rsidTr="000C2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38B8DD4" w14:textId="77777777" w:rsidR="007238C4" w:rsidRPr="002C4551" w:rsidRDefault="007238C4" w:rsidP="007238C4">
            <w:pPr>
              <w:jc w:val="center"/>
              <w:rPr>
                <w:lang w:val="en-US" w:eastAsia="en-GB"/>
              </w:rPr>
            </w:pPr>
            <w:r w:rsidRPr="002C4551">
              <w:rPr>
                <w:lang w:val="en-US" w:eastAsia="en-GB"/>
              </w:rPr>
              <w:t>Term</w:t>
            </w:r>
          </w:p>
        </w:tc>
        <w:tc>
          <w:tcPr>
            <w:tcW w:w="7909" w:type="dxa"/>
          </w:tcPr>
          <w:p w14:paraId="1BCCAB20" w14:textId="77777777" w:rsidR="007238C4" w:rsidRPr="002C4551" w:rsidRDefault="007238C4" w:rsidP="007238C4">
            <w:pPr>
              <w:jc w:val="center"/>
              <w:cnfStyle w:val="100000000000" w:firstRow="1" w:lastRow="0" w:firstColumn="0" w:lastColumn="0" w:oddVBand="0" w:evenVBand="0" w:oddHBand="0" w:evenHBand="0" w:firstRowFirstColumn="0" w:firstRowLastColumn="0" w:lastRowFirstColumn="0" w:lastRowLastColumn="0"/>
              <w:rPr>
                <w:lang w:val="en-US" w:eastAsia="en-GB"/>
              </w:rPr>
            </w:pPr>
            <w:r w:rsidRPr="002C4551">
              <w:rPr>
                <w:lang w:val="en-US" w:eastAsia="en-GB"/>
              </w:rPr>
              <w:t>Definition</w:t>
            </w:r>
          </w:p>
        </w:tc>
      </w:tr>
      <w:tr w:rsidR="007238C4" w:rsidRPr="002C4551" w14:paraId="39336633" w14:textId="77777777" w:rsidTr="000C2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36C61A" w14:textId="77777777" w:rsidR="007238C4" w:rsidRPr="002C4551" w:rsidRDefault="007238C4" w:rsidP="007238C4">
            <w:pPr>
              <w:jc w:val="center"/>
              <w:rPr>
                <w:lang w:val="en-US" w:eastAsia="en-GB"/>
              </w:rPr>
            </w:pPr>
            <w:r w:rsidRPr="002C4551">
              <w:rPr>
                <w:lang w:val="en-US" w:eastAsia="en-GB"/>
              </w:rPr>
              <w:t>Grievance</w:t>
            </w:r>
          </w:p>
        </w:tc>
        <w:tc>
          <w:tcPr>
            <w:tcW w:w="7909" w:type="dxa"/>
          </w:tcPr>
          <w:p w14:paraId="665A81D3" w14:textId="77777777" w:rsidR="007238C4" w:rsidRPr="002C4551" w:rsidRDefault="007238C4" w:rsidP="001E5D23">
            <w:pPr>
              <w:jc w:val="center"/>
              <w:cnfStyle w:val="000000100000" w:firstRow="0" w:lastRow="0" w:firstColumn="0" w:lastColumn="0" w:oddVBand="0" w:evenVBand="0" w:oddHBand="1" w:evenHBand="0" w:firstRowFirstColumn="0" w:firstRowLastColumn="0" w:lastRowFirstColumn="0" w:lastRowLastColumn="0"/>
              <w:rPr>
                <w:lang w:val="en-US" w:eastAsia="en-GB"/>
              </w:rPr>
            </w:pPr>
            <w:r w:rsidRPr="002C4551">
              <w:rPr>
                <w:lang w:val="en-US" w:eastAsia="en-GB"/>
              </w:rPr>
              <w:t xml:space="preserve">An issue, concern, problem, or claim (perceived or actual) that an individual or community group wants </w:t>
            </w:r>
            <w:r w:rsidR="00923227" w:rsidRPr="002C4551">
              <w:rPr>
                <w:lang w:val="en-US" w:eastAsia="en-GB"/>
              </w:rPr>
              <w:t xml:space="preserve">to have </w:t>
            </w:r>
            <w:r w:rsidRPr="002C4551">
              <w:rPr>
                <w:lang w:val="en-US" w:eastAsia="en-GB"/>
              </w:rPr>
              <w:t>addressed by the organi</w:t>
            </w:r>
            <w:r w:rsidR="001E5D23">
              <w:rPr>
                <w:lang w:val="en-US" w:eastAsia="en-GB"/>
              </w:rPr>
              <w:t>z</w:t>
            </w:r>
            <w:r w:rsidRPr="002C4551">
              <w:rPr>
                <w:lang w:val="en-US" w:eastAsia="en-GB"/>
              </w:rPr>
              <w:t>ation in a formal manner.</w:t>
            </w:r>
          </w:p>
        </w:tc>
      </w:tr>
      <w:tr w:rsidR="007238C4" w:rsidRPr="002C4551" w14:paraId="4D4C3447" w14:textId="77777777" w:rsidTr="000C2CFC">
        <w:tc>
          <w:tcPr>
            <w:cnfStyle w:val="001000000000" w:firstRow="0" w:lastRow="0" w:firstColumn="1" w:lastColumn="0" w:oddVBand="0" w:evenVBand="0" w:oddHBand="0" w:evenHBand="0" w:firstRowFirstColumn="0" w:firstRowLastColumn="0" w:lastRowFirstColumn="0" w:lastRowLastColumn="0"/>
            <w:tcW w:w="2268" w:type="dxa"/>
          </w:tcPr>
          <w:p w14:paraId="03E4979C" w14:textId="77777777" w:rsidR="007238C4" w:rsidRPr="002C4551" w:rsidRDefault="007238C4" w:rsidP="007238C4">
            <w:pPr>
              <w:jc w:val="center"/>
              <w:rPr>
                <w:lang w:val="en-US" w:eastAsia="en-GB"/>
              </w:rPr>
            </w:pPr>
            <w:r w:rsidRPr="002C4551">
              <w:rPr>
                <w:lang w:val="en-US" w:eastAsia="en-GB"/>
              </w:rPr>
              <w:t>Grievance mechanism</w:t>
            </w:r>
          </w:p>
        </w:tc>
        <w:tc>
          <w:tcPr>
            <w:tcW w:w="7909" w:type="dxa"/>
          </w:tcPr>
          <w:p w14:paraId="7398F06B" w14:textId="77777777" w:rsidR="007238C4" w:rsidRPr="002C4551" w:rsidRDefault="007238C4" w:rsidP="001E5D23">
            <w:pPr>
              <w:jc w:val="center"/>
              <w:cnfStyle w:val="000000000000" w:firstRow="0" w:lastRow="0" w:firstColumn="0" w:lastColumn="0" w:oddVBand="0" w:evenVBand="0" w:oddHBand="0" w:evenHBand="0" w:firstRowFirstColumn="0" w:firstRowLastColumn="0" w:lastRowFirstColumn="0" w:lastRowLastColumn="0"/>
              <w:rPr>
                <w:lang w:val="en-US" w:eastAsia="en-GB"/>
              </w:rPr>
            </w:pPr>
            <w:r w:rsidRPr="002C4551">
              <w:rPr>
                <w:lang w:val="en-US" w:eastAsia="en-GB"/>
              </w:rPr>
              <w:t>A formali</w:t>
            </w:r>
            <w:r w:rsidR="001E5D23">
              <w:rPr>
                <w:lang w:val="en-US" w:eastAsia="en-GB"/>
              </w:rPr>
              <w:t>z</w:t>
            </w:r>
            <w:r w:rsidRPr="002C4551">
              <w:rPr>
                <w:lang w:val="en-US" w:eastAsia="en-GB"/>
              </w:rPr>
              <w:t>ed way to accept, assess, and resolve community complaints concerning the performance or behavior of the organi</w:t>
            </w:r>
            <w:r w:rsidR="00923227" w:rsidRPr="002C4551">
              <w:rPr>
                <w:lang w:val="en-US" w:eastAsia="en-GB"/>
              </w:rPr>
              <w:t>z</w:t>
            </w:r>
            <w:r w:rsidRPr="002C4551">
              <w:rPr>
                <w:lang w:val="en-US" w:eastAsia="en-GB"/>
              </w:rPr>
              <w:t>ation, its contractors,</w:t>
            </w:r>
            <w:r w:rsidR="00200479" w:rsidRPr="002C4551">
              <w:rPr>
                <w:lang w:val="en-US" w:eastAsia="en-GB"/>
              </w:rPr>
              <w:t xml:space="preserve"> consultants,</w:t>
            </w:r>
            <w:r w:rsidRPr="002C4551">
              <w:rPr>
                <w:lang w:val="en-US" w:eastAsia="en-GB"/>
              </w:rPr>
              <w:t xml:space="preserve"> or employees. This includes adverse economic, environmental and social impacts.</w:t>
            </w:r>
          </w:p>
        </w:tc>
      </w:tr>
      <w:tr w:rsidR="007238C4" w:rsidRPr="002C4551" w14:paraId="6F1C8E08" w14:textId="77777777" w:rsidTr="000C2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F7E67EC" w14:textId="77777777" w:rsidR="007238C4" w:rsidRPr="002C4551" w:rsidRDefault="007238C4" w:rsidP="007238C4">
            <w:pPr>
              <w:jc w:val="center"/>
              <w:rPr>
                <w:lang w:val="en-US" w:eastAsia="en-GB"/>
              </w:rPr>
            </w:pPr>
            <w:r w:rsidRPr="002C4551">
              <w:rPr>
                <w:lang w:val="en-US" w:eastAsia="en-GB"/>
              </w:rPr>
              <w:t>Internal stakeholders</w:t>
            </w:r>
          </w:p>
        </w:tc>
        <w:tc>
          <w:tcPr>
            <w:tcW w:w="7909" w:type="dxa"/>
          </w:tcPr>
          <w:p w14:paraId="2F65CAA9" w14:textId="77777777" w:rsidR="007238C4" w:rsidRPr="002C4551" w:rsidRDefault="007238C4" w:rsidP="00923227">
            <w:pPr>
              <w:jc w:val="center"/>
              <w:cnfStyle w:val="000000100000" w:firstRow="0" w:lastRow="0" w:firstColumn="0" w:lastColumn="0" w:oddVBand="0" w:evenVBand="0" w:oddHBand="1" w:evenHBand="0" w:firstRowFirstColumn="0" w:firstRowLastColumn="0" w:lastRowFirstColumn="0" w:lastRowLastColumn="0"/>
              <w:rPr>
                <w:lang w:val="en-US" w:eastAsia="en-GB"/>
              </w:rPr>
            </w:pPr>
            <w:r w:rsidRPr="002C4551">
              <w:rPr>
                <w:lang w:val="en-US" w:eastAsia="en-GB"/>
              </w:rPr>
              <w:t xml:space="preserve">Groups or individuals within a business who work directly within the </w:t>
            </w:r>
            <w:r w:rsidR="00200479" w:rsidRPr="002C4551">
              <w:rPr>
                <w:lang w:val="en-US" w:eastAsia="en-GB"/>
              </w:rPr>
              <w:t>organi</w:t>
            </w:r>
            <w:r w:rsidR="00923227" w:rsidRPr="002C4551">
              <w:rPr>
                <w:lang w:val="en-US" w:eastAsia="en-GB"/>
              </w:rPr>
              <w:t>z</w:t>
            </w:r>
            <w:r w:rsidR="00200479" w:rsidRPr="002C4551">
              <w:rPr>
                <w:lang w:val="en-US" w:eastAsia="en-GB"/>
              </w:rPr>
              <w:t>ation</w:t>
            </w:r>
            <w:r w:rsidRPr="002C4551">
              <w:rPr>
                <w:lang w:val="en-US" w:eastAsia="en-GB"/>
              </w:rPr>
              <w:t>, such as employees</w:t>
            </w:r>
            <w:r w:rsidR="00200479" w:rsidRPr="002C4551">
              <w:rPr>
                <w:lang w:val="en-US" w:eastAsia="en-GB"/>
              </w:rPr>
              <w:t xml:space="preserve">, consultants, </w:t>
            </w:r>
            <w:r w:rsidRPr="002C4551">
              <w:rPr>
                <w:lang w:val="en-US" w:eastAsia="en-GB"/>
              </w:rPr>
              <w:t>and contractors.</w:t>
            </w:r>
          </w:p>
        </w:tc>
      </w:tr>
      <w:tr w:rsidR="007238C4" w:rsidRPr="002C4551" w14:paraId="7B57A444" w14:textId="77777777" w:rsidTr="000C2CFC">
        <w:tc>
          <w:tcPr>
            <w:cnfStyle w:val="001000000000" w:firstRow="0" w:lastRow="0" w:firstColumn="1" w:lastColumn="0" w:oddVBand="0" w:evenVBand="0" w:oddHBand="0" w:evenHBand="0" w:firstRowFirstColumn="0" w:firstRowLastColumn="0" w:lastRowFirstColumn="0" w:lastRowLastColumn="0"/>
            <w:tcW w:w="2268" w:type="dxa"/>
          </w:tcPr>
          <w:p w14:paraId="3581C48A" w14:textId="77777777" w:rsidR="007238C4" w:rsidRPr="002C4551" w:rsidRDefault="007238C4" w:rsidP="007238C4">
            <w:pPr>
              <w:jc w:val="center"/>
              <w:rPr>
                <w:lang w:val="en-US" w:eastAsia="en-GB"/>
              </w:rPr>
            </w:pPr>
            <w:r w:rsidRPr="002C4551">
              <w:rPr>
                <w:lang w:val="en-US" w:eastAsia="en-GB"/>
              </w:rPr>
              <w:t>External stakeholders</w:t>
            </w:r>
          </w:p>
        </w:tc>
        <w:tc>
          <w:tcPr>
            <w:tcW w:w="7909" w:type="dxa"/>
          </w:tcPr>
          <w:p w14:paraId="4E5DB0E2" w14:textId="77777777" w:rsidR="007238C4" w:rsidRPr="002C4551" w:rsidRDefault="00200479" w:rsidP="00923227">
            <w:pPr>
              <w:jc w:val="center"/>
              <w:cnfStyle w:val="000000000000" w:firstRow="0" w:lastRow="0" w:firstColumn="0" w:lastColumn="0" w:oddVBand="0" w:evenVBand="0" w:oddHBand="0" w:evenHBand="0" w:firstRowFirstColumn="0" w:firstRowLastColumn="0" w:lastRowFirstColumn="0" w:lastRowLastColumn="0"/>
              <w:rPr>
                <w:lang w:val="en-US" w:eastAsia="en-GB"/>
              </w:rPr>
            </w:pPr>
            <w:r w:rsidRPr="002C4551">
              <w:rPr>
                <w:lang w:val="en-US" w:eastAsia="en-GB"/>
              </w:rPr>
              <w:t>Groups or individuals outside an organi</w:t>
            </w:r>
            <w:r w:rsidR="00923227" w:rsidRPr="002C4551">
              <w:rPr>
                <w:lang w:val="en-US" w:eastAsia="en-GB"/>
              </w:rPr>
              <w:t>z</w:t>
            </w:r>
            <w:r w:rsidRPr="002C4551">
              <w:rPr>
                <w:lang w:val="en-US" w:eastAsia="en-GB"/>
              </w:rPr>
              <w:t xml:space="preserve">ation who are not directly employed or contracted but are affected in some way </w:t>
            </w:r>
            <w:r w:rsidR="00923227" w:rsidRPr="002C4551">
              <w:rPr>
                <w:lang w:val="en-US" w:eastAsia="en-GB"/>
              </w:rPr>
              <w:t xml:space="preserve">by </w:t>
            </w:r>
            <w:r w:rsidRPr="002C4551">
              <w:rPr>
                <w:lang w:val="en-US" w:eastAsia="en-GB"/>
              </w:rPr>
              <w:t>the decisions of the organi</w:t>
            </w:r>
            <w:r w:rsidR="00923227" w:rsidRPr="002C4551">
              <w:rPr>
                <w:lang w:val="en-US" w:eastAsia="en-GB"/>
              </w:rPr>
              <w:t>z</w:t>
            </w:r>
            <w:r w:rsidRPr="002C4551">
              <w:rPr>
                <w:lang w:val="en-US" w:eastAsia="en-GB"/>
              </w:rPr>
              <w:t>ation, such as community members, partner organi</w:t>
            </w:r>
            <w:r w:rsidR="00923227" w:rsidRPr="002C4551">
              <w:rPr>
                <w:lang w:val="en-US" w:eastAsia="en-GB"/>
              </w:rPr>
              <w:t>z</w:t>
            </w:r>
            <w:r w:rsidRPr="002C4551">
              <w:rPr>
                <w:lang w:val="en-US" w:eastAsia="en-GB"/>
              </w:rPr>
              <w:t>ations, other NGOs, and the government.</w:t>
            </w:r>
          </w:p>
        </w:tc>
      </w:tr>
    </w:tbl>
    <w:p w14:paraId="69F4D7E5" w14:textId="77777777" w:rsidR="00AB0858" w:rsidRDefault="00AB0858" w:rsidP="00713E5D">
      <w:pPr>
        <w:pStyle w:val="Heading"/>
        <w:numPr>
          <w:ilvl w:val="0"/>
          <w:numId w:val="0"/>
        </w:numPr>
        <w:ind w:left="720"/>
        <w:rPr>
          <w:lang w:val="en-US"/>
        </w:rPr>
      </w:pPr>
      <w:bookmarkStart w:id="6" w:name="_Toc536269649"/>
      <w:bookmarkStart w:id="7" w:name="_Toc536270303"/>
    </w:p>
    <w:p w14:paraId="6C45C08F" w14:textId="77777777" w:rsidR="00630721" w:rsidRPr="002C4551" w:rsidRDefault="00630721" w:rsidP="00FD49E1">
      <w:pPr>
        <w:pStyle w:val="Heading"/>
        <w:rPr>
          <w:lang w:val="en-US"/>
        </w:rPr>
      </w:pPr>
      <w:r w:rsidRPr="002C4551">
        <w:rPr>
          <w:lang w:val="en-US"/>
        </w:rPr>
        <w:t>GRIEVANCE REPORTING CHANNELS</w:t>
      </w:r>
      <w:bookmarkEnd w:id="6"/>
      <w:bookmarkEnd w:id="7"/>
    </w:p>
    <w:p w14:paraId="4AF91187" w14:textId="77777777" w:rsidR="00630721" w:rsidRPr="002C4551" w:rsidRDefault="000C2CFC" w:rsidP="00C64D1B">
      <w:pPr>
        <w:ind w:left="720"/>
        <w:rPr>
          <w:lang w:val="en-US" w:eastAsia="en-GB"/>
        </w:rPr>
      </w:pPr>
      <w:r w:rsidRPr="002C4551">
        <w:rPr>
          <w:lang w:val="en-US" w:eastAsia="en-GB"/>
        </w:rPr>
        <w:t>Missouri Botanical Garden</w:t>
      </w:r>
      <w:r w:rsidR="00630721" w:rsidRPr="002C4551">
        <w:rPr>
          <w:lang w:val="en-US" w:eastAsia="en-GB"/>
        </w:rPr>
        <w:t xml:space="preserve"> will communicate this procedure to its external stakeholders to raise awareness and offer transparency of how stakeholders can voice their grievances</w:t>
      </w:r>
      <w:r w:rsidR="00417A67" w:rsidRPr="002C4551">
        <w:rPr>
          <w:lang w:val="en-US" w:eastAsia="en-GB"/>
        </w:rPr>
        <w:t xml:space="preserve">. </w:t>
      </w:r>
      <w:r w:rsidR="00630721" w:rsidRPr="002C4551">
        <w:rPr>
          <w:lang w:val="en-US" w:eastAsia="en-GB"/>
        </w:rPr>
        <w:t xml:space="preserve">Various channels for external stakeholders to </w:t>
      </w:r>
      <w:r w:rsidR="001E5D23">
        <w:rPr>
          <w:lang w:val="en-US" w:eastAsia="en-GB"/>
        </w:rPr>
        <w:t>voice</w:t>
      </w:r>
      <w:r w:rsidR="00630721" w:rsidRPr="002C4551">
        <w:rPr>
          <w:lang w:val="en-US" w:eastAsia="en-GB"/>
        </w:rPr>
        <w:t xml:space="preserve"> their grievances formally include:</w:t>
      </w:r>
    </w:p>
    <w:p w14:paraId="50225151" w14:textId="1D02F49C" w:rsidR="00630721" w:rsidRPr="00E64066" w:rsidRDefault="00630721" w:rsidP="007E3543">
      <w:pPr>
        <w:pStyle w:val="Paragraphedeliste"/>
        <w:numPr>
          <w:ilvl w:val="0"/>
          <w:numId w:val="7"/>
        </w:numPr>
        <w:rPr>
          <w:lang w:val="en-US" w:eastAsia="en-GB"/>
        </w:rPr>
      </w:pPr>
      <w:r w:rsidRPr="002C4551">
        <w:rPr>
          <w:lang w:val="en-US" w:eastAsia="en-GB"/>
        </w:rPr>
        <w:t>Telephone</w:t>
      </w:r>
      <w:r w:rsidR="00417A67" w:rsidRPr="002C4551">
        <w:rPr>
          <w:lang w:val="en-US" w:eastAsia="en-GB"/>
        </w:rPr>
        <w:t xml:space="preserve"> - </w:t>
      </w:r>
      <w:r w:rsidRPr="002C4551">
        <w:rPr>
          <w:lang w:val="en-US" w:eastAsia="en-GB"/>
        </w:rPr>
        <w:t xml:space="preserve">Stakeholders can call </w:t>
      </w:r>
      <w:r w:rsidR="00417A67" w:rsidRPr="002C4551">
        <w:rPr>
          <w:lang w:val="en-US" w:eastAsia="en-GB"/>
        </w:rPr>
        <w:t xml:space="preserve">or text any of the following </w:t>
      </w:r>
      <w:r w:rsidR="002800AE" w:rsidRPr="002C4551">
        <w:rPr>
          <w:lang w:val="en-US" w:eastAsia="en-GB"/>
        </w:rPr>
        <w:t>Missouri Botanical Garden</w:t>
      </w:r>
      <w:r w:rsidR="00417A67" w:rsidRPr="002C4551">
        <w:rPr>
          <w:lang w:val="en-US" w:eastAsia="en-GB"/>
        </w:rPr>
        <w:t xml:space="preserve"> staff members </w:t>
      </w:r>
      <w:r w:rsidR="0030762D" w:rsidRPr="00E64066">
        <w:rPr>
          <w:lang w:val="en-US" w:eastAsia="en-GB"/>
        </w:rPr>
        <w:t xml:space="preserve">and the project representatives </w:t>
      </w:r>
      <w:r w:rsidR="00923227" w:rsidRPr="00E64066">
        <w:rPr>
          <w:lang w:val="en-US" w:eastAsia="en-GB"/>
        </w:rPr>
        <w:t>using their e-mail address and/or</w:t>
      </w:r>
      <w:r w:rsidR="00417A67" w:rsidRPr="00E64066">
        <w:rPr>
          <w:lang w:val="en-US" w:eastAsia="en-GB"/>
        </w:rPr>
        <w:t xml:space="preserve"> </w:t>
      </w:r>
      <w:r w:rsidR="00923227" w:rsidRPr="00E64066">
        <w:rPr>
          <w:lang w:val="en-US" w:eastAsia="en-GB"/>
        </w:rPr>
        <w:t>cell phone</w:t>
      </w:r>
      <w:r w:rsidR="00417A67" w:rsidRPr="00E64066">
        <w:rPr>
          <w:lang w:val="en-US" w:eastAsia="en-GB"/>
        </w:rPr>
        <w:t>:</w:t>
      </w:r>
    </w:p>
    <w:p w14:paraId="59A556CB" w14:textId="77777777" w:rsidR="00C3584E" w:rsidRPr="00E64066" w:rsidRDefault="000C2CFC" w:rsidP="00417A67">
      <w:pPr>
        <w:pStyle w:val="Paragraphedeliste"/>
        <w:numPr>
          <w:ilvl w:val="1"/>
          <w:numId w:val="7"/>
        </w:numPr>
        <w:rPr>
          <w:lang w:val="en-US" w:eastAsia="en-GB"/>
        </w:rPr>
      </w:pPr>
      <w:r w:rsidRPr="00E64066">
        <w:rPr>
          <w:lang w:val="en-US" w:eastAsia="en-GB"/>
        </w:rPr>
        <w:t xml:space="preserve">Tariq Stévart – </w:t>
      </w:r>
      <w:r w:rsidR="00C168E4" w:rsidRPr="00E64066">
        <w:rPr>
          <w:lang w:val="en-US" w:eastAsia="en-GB"/>
        </w:rPr>
        <w:t>Coordinator of the Central and West Africa p</w:t>
      </w:r>
      <w:r w:rsidR="002800AE" w:rsidRPr="00E64066">
        <w:rPr>
          <w:lang w:val="en-US" w:eastAsia="en-GB"/>
        </w:rPr>
        <w:t xml:space="preserve">rogram: </w:t>
      </w:r>
      <w:hyperlink r:id="rId9" w:history="1">
        <w:r w:rsidR="002B62D5" w:rsidRPr="00E64066">
          <w:rPr>
            <w:rStyle w:val="Lienhypertexte"/>
            <w:lang w:val="en-US" w:eastAsia="en-GB"/>
          </w:rPr>
          <w:t>tariq.stevart@mobot.org</w:t>
        </w:r>
      </w:hyperlink>
      <w:r w:rsidR="002B62D5" w:rsidRPr="00E64066">
        <w:rPr>
          <w:lang w:val="en-US" w:eastAsia="en-GB"/>
        </w:rPr>
        <w:t xml:space="preserve"> ; </w:t>
      </w:r>
      <w:r w:rsidR="002B62D5" w:rsidRPr="00E64066">
        <w:rPr>
          <w:lang w:eastAsia="en-GB"/>
        </w:rPr>
        <w:t>+32 494 63 22 53</w:t>
      </w:r>
    </w:p>
    <w:p w14:paraId="36FF9EC9" w14:textId="77777777" w:rsidR="00C168E4" w:rsidRPr="00E64066" w:rsidRDefault="00C168E4" w:rsidP="00417A67">
      <w:pPr>
        <w:pStyle w:val="Paragraphedeliste"/>
        <w:numPr>
          <w:ilvl w:val="1"/>
          <w:numId w:val="7"/>
        </w:numPr>
        <w:rPr>
          <w:lang w:val="en-US" w:eastAsia="en-GB"/>
        </w:rPr>
      </w:pPr>
      <w:r w:rsidRPr="00E64066">
        <w:rPr>
          <w:lang w:val="en-US" w:eastAsia="en-GB"/>
        </w:rPr>
        <w:t xml:space="preserve">Porter P. Lowry II – </w:t>
      </w:r>
      <w:r w:rsidR="00923227" w:rsidRPr="00E64066">
        <w:rPr>
          <w:lang w:val="en-US" w:eastAsia="en-GB"/>
        </w:rPr>
        <w:t xml:space="preserve">Director </w:t>
      </w:r>
      <w:r w:rsidRPr="00E64066">
        <w:rPr>
          <w:lang w:val="en-US" w:eastAsia="en-GB"/>
        </w:rPr>
        <w:t>of A</w:t>
      </w:r>
      <w:r w:rsidR="002800AE" w:rsidRPr="00E64066">
        <w:rPr>
          <w:lang w:val="en-US" w:eastAsia="en-GB"/>
        </w:rPr>
        <w:t xml:space="preserve">frica and Madagascar </w:t>
      </w:r>
      <w:r w:rsidR="00923227" w:rsidRPr="00E64066">
        <w:rPr>
          <w:lang w:val="en-US" w:eastAsia="en-GB"/>
        </w:rPr>
        <w:t>Program</w:t>
      </w:r>
      <w:r w:rsidR="002800AE" w:rsidRPr="00E64066">
        <w:rPr>
          <w:lang w:val="en-US" w:eastAsia="en-GB"/>
        </w:rPr>
        <w:t xml:space="preserve">: </w:t>
      </w:r>
      <w:hyperlink r:id="rId10" w:history="1">
        <w:r w:rsidR="002B62D5" w:rsidRPr="00E64066">
          <w:rPr>
            <w:rStyle w:val="Lienhypertexte"/>
            <w:lang w:val="en-US" w:eastAsia="en-GB"/>
          </w:rPr>
          <w:t>pete.lowry@mobot.org</w:t>
        </w:r>
      </w:hyperlink>
      <w:r w:rsidR="002B62D5" w:rsidRPr="00E64066">
        <w:rPr>
          <w:lang w:val="en-US" w:eastAsia="en-GB"/>
        </w:rPr>
        <w:t xml:space="preserve"> </w:t>
      </w:r>
      <w:r w:rsidR="002B62D5" w:rsidRPr="00E64066">
        <w:rPr>
          <w:lang w:eastAsia="en-GB"/>
        </w:rPr>
        <w:t>; +33 6 85 03 52 75</w:t>
      </w:r>
    </w:p>
    <w:p w14:paraId="661303B5" w14:textId="562326B1" w:rsidR="0030762D" w:rsidRPr="00E64066" w:rsidRDefault="0030762D" w:rsidP="0030762D">
      <w:pPr>
        <w:pStyle w:val="Paragraphedeliste"/>
        <w:numPr>
          <w:ilvl w:val="1"/>
          <w:numId w:val="7"/>
        </w:numPr>
        <w:rPr>
          <w:lang w:val="pt-BR" w:eastAsia="en-GB"/>
        </w:rPr>
      </w:pPr>
      <w:r w:rsidRPr="00E64066">
        <w:rPr>
          <w:lang w:val="pt-BR" w:eastAsia="en-GB"/>
        </w:rPr>
        <w:t xml:space="preserve">Laura Benitez   –  projet coordinator in Principe, </w:t>
      </w:r>
      <w:hyperlink r:id="rId11" w:history="1">
        <w:r w:rsidRPr="00E64066">
          <w:rPr>
            <w:rStyle w:val="Lienhypertexte"/>
            <w:lang w:val="pt-BR" w:eastAsia="en-GB"/>
          </w:rPr>
          <w:t>laura.benitez@fauna-flora.org</w:t>
        </w:r>
      </w:hyperlink>
      <w:r w:rsidRPr="00E64066">
        <w:rPr>
          <w:lang w:val="pt-BR" w:eastAsia="en-GB"/>
        </w:rPr>
        <w:t>; +2399967983</w:t>
      </w:r>
    </w:p>
    <w:p w14:paraId="39701C85" w14:textId="10473008" w:rsidR="0030762D" w:rsidRPr="00E64066" w:rsidRDefault="00E64066" w:rsidP="0030762D">
      <w:pPr>
        <w:pStyle w:val="Paragraphedeliste"/>
        <w:numPr>
          <w:ilvl w:val="1"/>
          <w:numId w:val="7"/>
        </w:numPr>
        <w:rPr>
          <w:lang w:val="pt-BR" w:eastAsia="en-GB"/>
        </w:rPr>
      </w:pPr>
      <w:r>
        <w:rPr>
          <w:lang w:val="pt-BR" w:eastAsia="en-GB"/>
        </w:rPr>
        <w:t>Maria do Cé</w:t>
      </w:r>
      <w:r w:rsidR="0030762D" w:rsidRPr="00E64066">
        <w:rPr>
          <w:lang w:val="pt-BR" w:eastAsia="en-GB"/>
        </w:rPr>
        <w:t>u Madure</w:t>
      </w:r>
      <w:r w:rsidRPr="00E64066">
        <w:rPr>
          <w:lang w:val="pt-BR" w:eastAsia="en-GB"/>
        </w:rPr>
        <w:t>ira – projet coordinator in Sã</w:t>
      </w:r>
      <w:r w:rsidR="0030762D" w:rsidRPr="00E64066">
        <w:rPr>
          <w:lang w:val="pt-BR" w:eastAsia="en-GB"/>
        </w:rPr>
        <w:t xml:space="preserve">o Tomé, </w:t>
      </w:r>
      <w:hyperlink r:id="rId12" w:history="1">
        <w:r w:rsidR="0030762D" w:rsidRPr="00E64066">
          <w:rPr>
            <w:rStyle w:val="Lienhypertexte"/>
            <w:lang w:val="pt-BR" w:eastAsia="en-GB"/>
          </w:rPr>
          <w:t>mceu.madureira@gmail.com</w:t>
        </w:r>
      </w:hyperlink>
      <w:r w:rsidR="0030762D" w:rsidRPr="00E64066">
        <w:rPr>
          <w:lang w:val="pt-BR" w:eastAsia="en-GB"/>
        </w:rPr>
        <w:t>; +2399907397</w:t>
      </w:r>
    </w:p>
    <w:p w14:paraId="077B5439" w14:textId="11EB121B" w:rsidR="00630721" w:rsidRPr="002C4551" w:rsidRDefault="00630721" w:rsidP="00417A67">
      <w:pPr>
        <w:pStyle w:val="Paragraphedeliste"/>
        <w:numPr>
          <w:ilvl w:val="0"/>
          <w:numId w:val="7"/>
        </w:numPr>
        <w:rPr>
          <w:lang w:val="en-US" w:eastAsia="en-GB"/>
        </w:rPr>
      </w:pPr>
      <w:r w:rsidRPr="002C4551">
        <w:rPr>
          <w:lang w:val="en-US" w:eastAsia="en-GB"/>
        </w:rPr>
        <w:t>E</w:t>
      </w:r>
      <w:r w:rsidR="00E64066">
        <w:rPr>
          <w:lang w:val="en-US" w:eastAsia="en-GB"/>
        </w:rPr>
        <w:t>-</w:t>
      </w:r>
      <w:r w:rsidRPr="002C4551">
        <w:rPr>
          <w:lang w:val="en-US" w:eastAsia="en-GB"/>
        </w:rPr>
        <w:t>mail</w:t>
      </w:r>
      <w:r w:rsidR="00417A67" w:rsidRPr="002C4551">
        <w:rPr>
          <w:lang w:val="en-US" w:eastAsia="en-GB"/>
        </w:rPr>
        <w:t xml:space="preserve"> - </w:t>
      </w:r>
      <w:r w:rsidRPr="002C4551">
        <w:rPr>
          <w:lang w:val="en-US" w:eastAsia="en-GB"/>
        </w:rPr>
        <w:t xml:space="preserve">Grievances can be sent to </w:t>
      </w:r>
      <w:hyperlink r:id="rId13" w:history="1">
        <w:r w:rsidR="00AC2490" w:rsidRPr="002C4551">
          <w:rPr>
            <w:rStyle w:val="Lienhypertexte"/>
            <w:lang w:val="en-US" w:eastAsia="en-GB"/>
          </w:rPr>
          <w:t>mbgafrica@yahoo.com</w:t>
        </w:r>
      </w:hyperlink>
      <w:r w:rsidR="00B46280" w:rsidRPr="002C4551">
        <w:rPr>
          <w:lang w:val="en-US" w:eastAsia="en-GB"/>
        </w:rPr>
        <w:t>.</w:t>
      </w:r>
      <w:r w:rsidR="00923227" w:rsidRPr="002C4551" w:rsidDel="00923227">
        <w:rPr>
          <w:lang w:val="en-US" w:eastAsia="en-GB"/>
        </w:rPr>
        <w:t xml:space="preserve"> </w:t>
      </w:r>
    </w:p>
    <w:p w14:paraId="215AC1F6" w14:textId="77777777" w:rsidR="007238C4" w:rsidRPr="002C4551" w:rsidRDefault="00B46280" w:rsidP="009D34AD">
      <w:pPr>
        <w:pStyle w:val="Paragraphedeliste"/>
        <w:numPr>
          <w:ilvl w:val="0"/>
          <w:numId w:val="7"/>
        </w:numPr>
        <w:rPr>
          <w:lang w:val="en-US" w:eastAsia="en-GB"/>
        </w:rPr>
      </w:pPr>
      <w:r w:rsidRPr="002C4551">
        <w:rPr>
          <w:lang w:val="en-US" w:eastAsia="en-GB"/>
        </w:rPr>
        <w:t xml:space="preserve">Face to face - </w:t>
      </w:r>
      <w:r w:rsidR="00630721" w:rsidRPr="002C4551">
        <w:rPr>
          <w:lang w:val="en-US" w:eastAsia="en-GB"/>
        </w:rPr>
        <w:t xml:space="preserve">Stakeholders can voice their grievance to any </w:t>
      </w:r>
      <w:r w:rsidR="00C168E4" w:rsidRPr="002C4551">
        <w:rPr>
          <w:lang w:val="en-US" w:eastAsia="en-GB"/>
        </w:rPr>
        <w:t>MBG</w:t>
      </w:r>
      <w:r w:rsidR="00630721" w:rsidRPr="002C4551">
        <w:rPr>
          <w:lang w:val="en-US" w:eastAsia="en-GB"/>
        </w:rPr>
        <w:t xml:space="preserve"> employee</w:t>
      </w:r>
      <w:r w:rsidR="00923227" w:rsidRPr="002C4551">
        <w:rPr>
          <w:lang w:val="en-US" w:eastAsia="en-GB"/>
        </w:rPr>
        <w:t>,</w:t>
      </w:r>
      <w:r w:rsidR="00630721" w:rsidRPr="002C4551">
        <w:rPr>
          <w:lang w:val="en-US" w:eastAsia="en-GB"/>
        </w:rPr>
        <w:t xml:space="preserve"> who will then escalate</w:t>
      </w:r>
      <w:r w:rsidRPr="002C4551">
        <w:rPr>
          <w:lang w:val="en-US" w:eastAsia="en-GB"/>
        </w:rPr>
        <w:t xml:space="preserve"> </w:t>
      </w:r>
      <w:r w:rsidR="00630721" w:rsidRPr="002C4551">
        <w:rPr>
          <w:lang w:val="en-US" w:eastAsia="en-GB"/>
        </w:rPr>
        <w:t xml:space="preserve">using the correct </w:t>
      </w:r>
      <w:r w:rsidR="00923227" w:rsidRPr="002C4551">
        <w:rPr>
          <w:lang w:val="en-US" w:eastAsia="en-GB"/>
        </w:rPr>
        <w:t>procedures</w:t>
      </w:r>
      <w:r w:rsidR="00630721" w:rsidRPr="002C4551">
        <w:rPr>
          <w:lang w:val="en-US" w:eastAsia="en-GB"/>
        </w:rPr>
        <w:t>.</w:t>
      </w:r>
    </w:p>
    <w:p w14:paraId="31CFB723" w14:textId="77777777" w:rsidR="002800AE" w:rsidRPr="002C4551" w:rsidRDefault="002800AE" w:rsidP="002800AE">
      <w:pPr>
        <w:ind w:left="720"/>
        <w:rPr>
          <w:lang w:val="en-US" w:eastAsia="en-GB"/>
        </w:rPr>
      </w:pPr>
      <w:r w:rsidRPr="002C4551">
        <w:rPr>
          <w:lang w:val="en-US" w:eastAsia="en-GB"/>
        </w:rPr>
        <w:t xml:space="preserve">In addition, any grievance reported to MBG will be forwarded to CEPF’s Regional Implementation Team. In cases of appeal or unsatisfactory answers provided by MBG to resolve the grievance, the external stakeholder can also forward the grievance to </w:t>
      </w:r>
      <w:r w:rsidR="00923227" w:rsidRPr="002C4551">
        <w:rPr>
          <w:lang w:val="en-US" w:eastAsia="en-GB"/>
        </w:rPr>
        <w:t xml:space="preserve">the </w:t>
      </w:r>
      <w:r w:rsidRPr="002C4551">
        <w:rPr>
          <w:lang w:val="en-US" w:eastAsia="en-GB"/>
        </w:rPr>
        <w:t>CEPF Executive Director:</w:t>
      </w:r>
    </w:p>
    <w:p w14:paraId="08B1791C" w14:textId="77777777" w:rsidR="002800AE" w:rsidRPr="002C4551" w:rsidRDefault="002800AE" w:rsidP="002800AE">
      <w:pPr>
        <w:pStyle w:val="Paragraphedeliste"/>
        <w:numPr>
          <w:ilvl w:val="0"/>
          <w:numId w:val="15"/>
        </w:numPr>
        <w:rPr>
          <w:lang w:val="en-US" w:eastAsia="en-GB"/>
        </w:rPr>
      </w:pPr>
      <w:r w:rsidRPr="002C4551">
        <w:rPr>
          <w:lang w:val="en-US" w:eastAsia="en-GB"/>
        </w:rPr>
        <w:t xml:space="preserve">CEPF Regional Implementation Team: Mariana Carvalho – Team Leader: </w:t>
      </w:r>
      <w:hyperlink r:id="rId14" w:history="1">
        <w:r w:rsidRPr="002C4551">
          <w:rPr>
            <w:rStyle w:val="Lienhypertexte"/>
            <w:lang w:val="en-US" w:eastAsia="en-GB"/>
          </w:rPr>
          <w:t>cepf-gfwa-rit@birdlife.org</w:t>
        </w:r>
      </w:hyperlink>
      <w:r w:rsidRPr="002C4551">
        <w:rPr>
          <w:lang w:val="en-US" w:eastAsia="en-GB"/>
        </w:rPr>
        <w:t xml:space="preserve"> ; +233 (0)302 255 015/ +233 (0) 261 737 101</w:t>
      </w:r>
    </w:p>
    <w:p w14:paraId="1B7FCDEA" w14:textId="77777777" w:rsidR="002800AE" w:rsidRPr="002C4551" w:rsidRDefault="002800AE" w:rsidP="002800AE">
      <w:pPr>
        <w:pStyle w:val="Paragraphedeliste"/>
        <w:numPr>
          <w:ilvl w:val="0"/>
          <w:numId w:val="15"/>
        </w:numPr>
        <w:rPr>
          <w:lang w:val="en-US" w:eastAsia="en-GB"/>
        </w:rPr>
      </w:pPr>
      <w:r w:rsidRPr="002C4551">
        <w:rPr>
          <w:lang w:val="en-US" w:eastAsia="en-GB"/>
        </w:rPr>
        <w:t xml:space="preserve">CEPF Executive Director: </w:t>
      </w:r>
      <w:hyperlink r:id="rId15" w:history="1">
        <w:r w:rsidRPr="002C4551">
          <w:rPr>
            <w:rStyle w:val="Lienhypertexte"/>
            <w:rFonts w:ascii="Calibri" w:hAnsi="Calibri" w:cs="Calibri"/>
            <w:noProof/>
            <w:lang w:val="en-US"/>
          </w:rPr>
          <w:t>cepfexecutive@conservation.org</w:t>
        </w:r>
      </w:hyperlink>
    </w:p>
    <w:p w14:paraId="110B39F7" w14:textId="77777777" w:rsidR="00B46280" w:rsidRPr="002C4551" w:rsidRDefault="00B46280" w:rsidP="00B46280">
      <w:pPr>
        <w:pStyle w:val="Paragraphedeliste"/>
        <w:rPr>
          <w:lang w:val="en-US" w:eastAsia="en-GB"/>
        </w:rPr>
      </w:pPr>
    </w:p>
    <w:p w14:paraId="76BB75CB" w14:textId="77777777" w:rsidR="007238C4" w:rsidRPr="002C4551" w:rsidRDefault="00B46280" w:rsidP="00FD49E1">
      <w:pPr>
        <w:pStyle w:val="Heading"/>
        <w:rPr>
          <w:lang w:val="en-US"/>
        </w:rPr>
      </w:pPr>
      <w:bookmarkStart w:id="8" w:name="_Toc536269650"/>
      <w:bookmarkStart w:id="9" w:name="_Toc536270304"/>
      <w:r w:rsidRPr="002C4551">
        <w:rPr>
          <w:lang w:val="en-US"/>
        </w:rPr>
        <w:t>GRIEVANCE MECHANISM PROCESS</w:t>
      </w:r>
      <w:bookmarkEnd w:id="8"/>
      <w:bookmarkEnd w:id="9"/>
    </w:p>
    <w:p w14:paraId="10A2EE60" w14:textId="77777777" w:rsidR="007238C4" w:rsidRPr="002C4551" w:rsidRDefault="00B46280" w:rsidP="00C64D1B">
      <w:pPr>
        <w:ind w:firstLine="720"/>
        <w:rPr>
          <w:lang w:val="en-US"/>
        </w:rPr>
      </w:pPr>
      <w:r w:rsidRPr="002C4551">
        <w:rPr>
          <w:lang w:val="en-US"/>
        </w:rPr>
        <w:t>The figure below describes the process that will be used to resolve any grievances:</w:t>
      </w:r>
    </w:p>
    <w:p w14:paraId="559F95A4" w14:textId="77777777" w:rsidR="00B46280" w:rsidRPr="002C4551" w:rsidRDefault="00B46280" w:rsidP="00B46280">
      <w:pPr>
        <w:jc w:val="center"/>
        <w:rPr>
          <w:lang w:val="en-US" w:eastAsia="en-GB"/>
        </w:rPr>
      </w:pPr>
      <w:r w:rsidRPr="002C4551">
        <w:rPr>
          <w:noProof/>
          <w:lang w:val="fr-FR" w:eastAsia="fr-FR"/>
        </w:rPr>
        <w:lastRenderedPageBreak/>
        <w:drawing>
          <wp:inline distT="0" distB="0" distL="0" distR="0" wp14:anchorId="4D911D69" wp14:editId="532220EE">
            <wp:extent cx="3079750" cy="26035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9750" cy="2603500"/>
                    </a:xfrm>
                    <a:prstGeom prst="rect">
                      <a:avLst/>
                    </a:prstGeom>
                    <a:noFill/>
                    <a:ln>
                      <a:noFill/>
                    </a:ln>
                  </pic:spPr>
                </pic:pic>
              </a:graphicData>
            </a:graphic>
          </wp:inline>
        </w:drawing>
      </w:r>
    </w:p>
    <w:p w14:paraId="663C9A54" w14:textId="77777777" w:rsidR="00C64D1B" w:rsidRPr="002C4551" w:rsidRDefault="00C64D1B" w:rsidP="00FD49E1">
      <w:pPr>
        <w:pStyle w:val="Paragraphedeliste"/>
        <w:numPr>
          <w:ilvl w:val="1"/>
          <w:numId w:val="14"/>
        </w:numPr>
        <w:rPr>
          <w:b/>
          <w:lang w:val="en-US" w:eastAsia="en-GB"/>
        </w:rPr>
      </w:pPr>
      <w:r w:rsidRPr="002C4551">
        <w:rPr>
          <w:b/>
          <w:lang w:val="en-US" w:eastAsia="en-GB"/>
        </w:rPr>
        <w:t>Receive Grievance</w:t>
      </w:r>
    </w:p>
    <w:p w14:paraId="3DF97BFB" w14:textId="77777777" w:rsidR="00C64D1B" w:rsidRPr="002C4551" w:rsidRDefault="00C64D1B" w:rsidP="00C64D1B">
      <w:pPr>
        <w:pStyle w:val="Paragraphedeliste"/>
        <w:numPr>
          <w:ilvl w:val="0"/>
          <w:numId w:val="8"/>
        </w:numPr>
        <w:ind w:left="1418" w:hanging="284"/>
        <w:rPr>
          <w:lang w:val="en-US" w:eastAsia="en-GB"/>
        </w:rPr>
      </w:pPr>
      <w:r w:rsidRPr="002C4551">
        <w:rPr>
          <w:lang w:val="en-US" w:eastAsia="en-GB"/>
        </w:rPr>
        <w:t xml:space="preserve">In Person/over the phone - If a grievance is received face to face or over the phone and the stakeholder wishes to address the grievance formally, it is the responsibility of the employee who receives the grievance to complete a Grievance </w:t>
      </w:r>
      <w:r w:rsidR="00923227" w:rsidRPr="002C4551">
        <w:rPr>
          <w:lang w:val="en-US" w:eastAsia="en-GB"/>
        </w:rPr>
        <w:t xml:space="preserve">Submission </w:t>
      </w:r>
      <w:r w:rsidRPr="002C4551">
        <w:rPr>
          <w:lang w:val="en-US" w:eastAsia="en-GB"/>
        </w:rPr>
        <w:t>Form (see Appendix 1). Once the form is completed</w:t>
      </w:r>
      <w:r w:rsidR="00923227" w:rsidRPr="002C4551">
        <w:rPr>
          <w:lang w:val="en-US" w:eastAsia="en-GB"/>
        </w:rPr>
        <w:t>,</w:t>
      </w:r>
      <w:r w:rsidRPr="002C4551">
        <w:rPr>
          <w:lang w:val="en-US" w:eastAsia="en-GB"/>
        </w:rPr>
        <w:t xml:space="preserve"> the employee will then pass </w:t>
      </w:r>
      <w:r w:rsidR="00923227" w:rsidRPr="002C4551">
        <w:rPr>
          <w:lang w:val="en-US" w:eastAsia="en-GB"/>
        </w:rPr>
        <w:t xml:space="preserve">it </w:t>
      </w:r>
      <w:r w:rsidRPr="002C4551">
        <w:rPr>
          <w:lang w:val="en-US" w:eastAsia="en-GB"/>
        </w:rPr>
        <w:t>on to the grievance mechanism coordinator for processing.</w:t>
      </w:r>
    </w:p>
    <w:p w14:paraId="27162281" w14:textId="77777777" w:rsidR="00C64D1B" w:rsidRPr="002C4551" w:rsidRDefault="00C64D1B" w:rsidP="00C64D1B">
      <w:pPr>
        <w:pStyle w:val="Paragraphedeliste"/>
        <w:numPr>
          <w:ilvl w:val="0"/>
          <w:numId w:val="8"/>
        </w:numPr>
        <w:ind w:left="1418" w:hanging="284"/>
        <w:rPr>
          <w:lang w:val="en-US" w:eastAsia="en-GB"/>
        </w:rPr>
      </w:pPr>
      <w:r w:rsidRPr="002C4551">
        <w:rPr>
          <w:lang w:val="en-US" w:eastAsia="en-GB"/>
        </w:rPr>
        <w:t xml:space="preserve">Electronic – The grievance mechanism coordinator receives all grievances </w:t>
      </w:r>
      <w:r w:rsidR="00923227" w:rsidRPr="002C4551">
        <w:rPr>
          <w:lang w:val="en-US" w:eastAsia="en-GB"/>
        </w:rPr>
        <w:t xml:space="preserve">submitted </w:t>
      </w:r>
      <w:r w:rsidRPr="002C4551">
        <w:rPr>
          <w:lang w:val="en-US" w:eastAsia="en-GB"/>
        </w:rPr>
        <w:t xml:space="preserve">via email. The coordinator will review the grievance and complete a Grievance </w:t>
      </w:r>
      <w:r w:rsidR="00923227" w:rsidRPr="002C4551">
        <w:rPr>
          <w:lang w:val="en-US" w:eastAsia="en-GB"/>
        </w:rPr>
        <w:t xml:space="preserve">Submission </w:t>
      </w:r>
      <w:r w:rsidRPr="002C4551">
        <w:rPr>
          <w:lang w:val="en-US" w:eastAsia="en-GB"/>
        </w:rPr>
        <w:t xml:space="preserve">Form </w:t>
      </w:r>
      <w:r w:rsidR="00923227" w:rsidRPr="002C4551">
        <w:rPr>
          <w:lang w:val="en-US" w:eastAsia="en-GB"/>
        </w:rPr>
        <w:t xml:space="preserve">when </w:t>
      </w:r>
      <w:r w:rsidRPr="002C4551">
        <w:rPr>
          <w:lang w:val="en-US" w:eastAsia="en-GB"/>
        </w:rPr>
        <w:t>necessary.</w:t>
      </w:r>
    </w:p>
    <w:p w14:paraId="17366BEF" w14:textId="77777777" w:rsidR="00C64D1B" w:rsidRPr="002C4551" w:rsidRDefault="00C64D1B" w:rsidP="00C64D1B">
      <w:pPr>
        <w:pStyle w:val="Paragraphedeliste"/>
        <w:ind w:left="1418"/>
        <w:rPr>
          <w:lang w:val="en-US" w:eastAsia="en-GB"/>
        </w:rPr>
      </w:pPr>
    </w:p>
    <w:p w14:paraId="1DD764BA" w14:textId="77777777" w:rsidR="00C64D1B" w:rsidRPr="002C4551" w:rsidRDefault="00C64D1B" w:rsidP="00FD49E1">
      <w:pPr>
        <w:pStyle w:val="Paragraphedeliste"/>
        <w:numPr>
          <w:ilvl w:val="1"/>
          <w:numId w:val="14"/>
        </w:numPr>
        <w:spacing w:before="240" w:after="120"/>
        <w:rPr>
          <w:b/>
          <w:lang w:val="en-US" w:eastAsia="en-GB"/>
        </w:rPr>
      </w:pPr>
      <w:r w:rsidRPr="002C4551">
        <w:rPr>
          <w:b/>
          <w:lang w:val="en-US" w:eastAsia="en-GB"/>
        </w:rPr>
        <w:t>Record</w:t>
      </w:r>
    </w:p>
    <w:p w14:paraId="6B3FF02F" w14:textId="77777777" w:rsidR="00C64D1B" w:rsidRPr="002C4551" w:rsidRDefault="00C64D1B" w:rsidP="00C64D1B">
      <w:pPr>
        <w:ind w:left="720"/>
        <w:rPr>
          <w:lang w:val="en-US" w:eastAsia="en-GB"/>
        </w:rPr>
      </w:pPr>
      <w:r w:rsidRPr="002C4551">
        <w:rPr>
          <w:lang w:val="en-US" w:eastAsia="en-GB"/>
        </w:rPr>
        <w:t xml:space="preserve">All formal grievances will be </w:t>
      </w:r>
      <w:r w:rsidR="00923227" w:rsidRPr="002C4551">
        <w:rPr>
          <w:lang w:val="en-US" w:eastAsia="en-GB"/>
        </w:rPr>
        <w:t xml:space="preserve">recorded </w:t>
      </w:r>
      <w:r w:rsidRPr="002C4551">
        <w:rPr>
          <w:lang w:val="en-US" w:eastAsia="en-GB"/>
        </w:rPr>
        <w:t>in the Grievance Register</w:t>
      </w:r>
      <w:r w:rsidR="0023203E" w:rsidRPr="002C4551">
        <w:rPr>
          <w:lang w:val="en-US" w:eastAsia="en-GB"/>
        </w:rPr>
        <w:t xml:space="preserve"> </w:t>
      </w:r>
      <w:r w:rsidR="00923227" w:rsidRPr="002C4551">
        <w:rPr>
          <w:lang w:val="en-US" w:eastAsia="en-GB"/>
        </w:rPr>
        <w:t>F</w:t>
      </w:r>
      <w:r w:rsidR="0023203E" w:rsidRPr="002C4551">
        <w:rPr>
          <w:lang w:val="en-US" w:eastAsia="en-GB"/>
        </w:rPr>
        <w:t>orm</w:t>
      </w:r>
      <w:r w:rsidR="006D5F28" w:rsidRPr="002C4551">
        <w:rPr>
          <w:lang w:val="en-US" w:eastAsia="en-GB"/>
        </w:rPr>
        <w:t xml:space="preserve"> (see Appendix 3</w:t>
      </w:r>
      <w:r w:rsidRPr="002C4551">
        <w:rPr>
          <w:lang w:val="en-US" w:eastAsia="en-GB"/>
        </w:rPr>
        <w:t>), and</w:t>
      </w:r>
      <w:r w:rsidR="0023203E" w:rsidRPr="002C4551">
        <w:rPr>
          <w:lang w:val="en-US" w:eastAsia="en-GB"/>
        </w:rPr>
        <w:t xml:space="preserve"> hard copies of Grievance </w:t>
      </w:r>
      <w:r w:rsidR="002C4551" w:rsidRPr="002C4551">
        <w:rPr>
          <w:lang w:val="en-US" w:eastAsia="en-GB"/>
        </w:rPr>
        <w:t>Submission</w:t>
      </w:r>
      <w:r w:rsidR="0023203E" w:rsidRPr="002C4551">
        <w:rPr>
          <w:lang w:val="en-US" w:eastAsia="en-GB"/>
        </w:rPr>
        <w:t xml:space="preserve"> Forms </w:t>
      </w:r>
      <w:r w:rsidR="00923227" w:rsidRPr="002C4551">
        <w:rPr>
          <w:lang w:val="en-US" w:eastAsia="en-GB"/>
        </w:rPr>
        <w:t xml:space="preserve">will </w:t>
      </w:r>
      <w:r w:rsidR="0023203E" w:rsidRPr="002C4551">
        <w:rPr>
          <w:lang w:val="en-US" w:eastAsia="en-GB"/>
        </w:rPr>
        <w:t>be stored in the Grievance Register.</w:t>
      </w:r>
    </w:p>
    <w:p w14:paraId="0EEE3942" w14:textId="77777777" w:rsidR="0023203E" w:rsidRPr="002C4551" w:rsidRDefault="0023203E" w:rsidP="00FD49E1">
      <w:pPr>
        <w:pStyle w:val="Paragraphedeliste"/>
        <w:numPr>
          <w:ilvl w:val="1"/>
          <w:numId w:val="14"/>
        </w:numPr>
        <w:rPr>
          <w:b/>
          <w:lang w:val="en-US" w:eastAsia="en-GB"/>
        </w:rPr>
      </w:pPr>
      <w:r w:rsidRPr="002C4551">
        <w:rPr>
          <w:b/>
          <w:lang w:val="en-US" w:eastAsia="en-GB"/>
        </w:rPr>
        <w:t>Screen</w:t>
      </w:r>
    </w:p>
    <w:p w14:paraId="641747F4" w14:textId="77777777" w:rsidR="0057736C" w:rsidRPr="002C4551" w:rsidRDefault="0057736C" w:rsidP="0057736C">
      <w:pPr>
        <w:ind w:left="720"/>
        <w:rPr>
          <w:lang w:val="en-US" w:eastAsia="en-GB"/>
        </w:rPr>
      </w:pPr>
      <w:r w:rsidRPr="002C4551">
        <w:rPr>
          <w:lang w:val="en-US" w:eastAsia="en-GB"/>
        </w:rPr>
        <w:t>Each recorded grieva</w:t>
      </w:r>
      <w:r w:rsidR="00D21085" w:rsidRPr="002C4551">
        <w:rPr>
          <w:lang w:val="en-US" w:eastAsia="en-GB"/>
        </w:rPr>
        <w:t xml:space="preserve">nce will be discussed with </w:t>
      </w:r>
      <w:r w:rsidR="00E051C5" w:rsidRPr="002C4551">
        <w:rPr>
          <w:lang w:val="en-US" w:eastAsia="en-GB"/>
        </w:rPr>
        <w:t xml:space="preserve">the Director of </w:t>
      </w:r>
      <w:r w:rsidR="00D21085" w:rsidRPr="002C4551">
        <w:rPr>
          <w:lang w:val="en-US" w:eastAsia="en-GB"/>
        </w:rPr>
        <w:t xml:space="preserve">MBG’s Africa and Madagascar </w:t>
      </w:r>
      <w:r w:rsidR="00E051C5" w:rsidRPr="002C4551">
        <w:rPr>
          <w:lang w:val="en-US" w:eastAsia="en-GB"/>
        </w:rPr>
        <w:t xml:space="preserve">Program </w:t>
      </w:r>
      <w:r w:rsidRPr="002C4551">
        <w:rPr>
          <w:lang w:val="en-US" w:eastAsia="en-GB"/>
        </w:rPr>
        <w:t xml:space="preserve">(or a nominated </w:t>
      </w:r>
      <w:r w:rsidR="00D21085" w:rsidRPr="002C4551">
        <w:rPr>
          <w:lang w:val="en-US" w:eastAsia="en-GB"/>
        </w:rPr>
        <w:t>representative</w:t>
      </w:r>
      <w:r w:rsidRPr="002C4551">
        <w:rPr>
          <w:lang w:val="en-US" w:eastAsia="en-GB"/>
        </w:rPr>
        <w:t xml:space="preserve">), who will help to determine the severity of the grievance and </w:t>
      </w:r>
      <w:r w:rsidR="00E051C5" w:rsidRPr="002C4551">
        <w:rPr>
          <w:lang w:val="en-US" w:eastAsia="en-GB"/>
        </w:rPr>
        <w:t xml:space="preserve">will </w:t>
      </w:r>
      <w:r w:rsidRPr="002C4551">
        <w:rPr>
          <w:lang w:val="en-US" w:eastAsia="en-GB"/>
        </w:rPr>
        <w:t>assign it to an appropriate grievance owner. Guidance for this is provided in the following table:</w:t>
      </w:r>
    </w:p>
    <w:tbl>
      <w:tblPr>
        <w:tblStyle w:val="TableauGrille4-Accentuation61"/>
        <w:tblpPr w:leftFromText="180" w:rightFromText="180" w:vertAnchor="text" w:horzAnchor="margin" w:tblpXSpec="right" w:tblpY="91"/>
        <w:tblW w:w="0" w:type="auto"/>
        <w:tblLook w:val="04A0" w:firstRow="1" w:lastRow="0" w:firstColumn="1" w:lastColumn="0" w:noHBand="0" w:noVBand="1"/>
      </w:tblPr>
      <w:tblGrid>
        <w:gridCol w:w="1134"/>
        <w:gridCol w:w="5386"/>
        <w:gridCol w:w="3486"/>
      </w:tblGrid>
      <w:tr w:rsidR="0057736C" w:rsidRPr="002C4551" w14:paraId="51ECCB22" w14:textId="77777777" w:rsidTr="00D21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305792" w14:textId="77777777" w:rsidR="0057736C" w:rsidRPr="002C4551" w:rsidRDefault="0057736C" w:rsidP="0057736C">
            <w:pPr>
              <w:jc w:val="center"/>
              <w:rPr>
                <w:lang w:val="en-US" w:eastAsia="en-GB"/>
              </w:rPr>
            </w:pPr>
            <w:r w:rsidRPr="002C4551">
              <w:rPr>
                <w:lang w:val="en-US" w:eastAsia="en-GB"/>
              </w:rPr>
              <w:t>Category</w:t>
            </w:r>
          </w:p>
        </w:tc>
        <w:tc>
          <w:tcPr>
            <w:tcW w:w="5386" w:type="dxa"/>
          </w:tcPr>
          <w:p w14:paraId="159C6684" w14:textId="77777777" w:rsidR="0057736C" w:rsidRPr="002C4551" w:rsidRDefault="0057736C" w:rsidP="0057736C">
            <w:pPr>
              <w:jc w:val="center"/>
              <w:cnfStyle w:val="100000000000" w:firstRow="1" w:lastRow="0" w:firstColumn="0" w:lastColumn="0" w:oddVBand="0" w:evenVBand="0" w:oddHBand="0" w:evenHBand="0" w:firstRowFirstColumn="0" w:firstRowLastColumn="0" w:lastRowFirstColumn="0" w:lastRowLastColumn="0"/>
              <w:rPr>
                <w:lang w:val="en-US" w:eastAsia="en-GB"/>
              </w:rPr>
            </w:pPr>
            <w:r w:rsidRPr="002C4551">
              <w:rPr>
                <w:lang w:val="en-US" w:eastAsia="en-GB"/>
              </w:rPr>
              <w:t>Description</w:t>
            </w:r>
          </w:p>
        </w:tc>
        <w:tc>
          <w:tcPr>
            <w:tcW w:w="3486" w:type="dxa"/>
          </w:tcPr>
          <w:p w14:paraId="2C158DC7" w14:textId="77777777" w:rsidR="0057736C" w:rsidRPr="002C4551" w:rsidRDefault="0057736C" w:rsidP="0057736C">
            <w:pPr>
              <w:jc w:val="center"/>
              <w:cnfStyle w:val="100000000000" w:firstRow="1" w:lastRow="0" w:firstColumn="0" w:lastColumn="0" w:oddVBand="0" w:evenVBand="0" w:oddHBand="0" w:evenHBand="0" w:firstRowFirstColumn="0" w:firstRowLastColumn="0" w:lastRowFirstColumn="0" w:lastRowLastColumn="0"/>
              <w:rPr>
                <w:lang w:val="en-US" w:eastAsia="en-GB"/>
              </w:rPr>
            </w:pPr>
            <w:r w:rsidRPr="002C4551">
              <w:rPr>
                <w:lang w:val="en-US" w:eastAsia="en-GB"/>
              </w:rPr>
              <w:t>Grievance Owner</w:t>
            </w:r>
          </w:p>
        </w:tc>
      </w:tr>
      <w:tr w:rsidR="0057736C" w:rsidRPr="002C4551" w14:paraId="3C28206A" w14:textId="77777777" w:rsidTr="00D21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439A7E7" w14:textId="77777777" w:rsidR="0057736C" w:rsidRPr="002C4551" w:rsidRDefault="0057736C" w:rsidP="0057736C">
            <w:pPr>
              <w:jc w:val="center"/>
              <w:rPr>
                <w:lang w:val="en-US" w:eastAsia="en-GB"/>
              </w:rPr>
            </w:pPr>
            <w:r w:rsidRPr="002C4551">
              <w:rPr>
                <w:lang w:val="en-US" w:eastAsia="en-GB"/>
              </w:rPr>
              <w:t>Invalid</w:t>
            </w:r>
          </w:p>
        </w:tc>
        <w:tc>
          <w:tcPr>
            <w:tcW w:w="5386" w:type="dxa"/>
          </w:tcPr>
          <w:p w14:paraId="32EB0683" w14:textId="77777777" w:rsidR="0057736C" w:rsidRPr="002C4551" w:rsidRDefault="00850813" w:rsidP="00E051C5">
            <w:pPr>
              <w:cnfStyle w:val="000000100000" w:firstRow="0" w:lastRow="0" w:firstColumn="0" w:lastColumn="0" w:oddVBand="0" w:evenVBand="0" w:oddHBand="1" w:evenHBand="0" w:firstRowFirstColumn="0" w:firstRowLastColumn="0" w:lastRowFirstColumn="0" w:lastRowLastColumn="0"/>
              <w:rPr>
                <w:lang w:val="en-US" w:eastAsia="en-GB"/>
              </w:rPr>
            </w:pPr>
            <w:r w:rsidRPr="002C4551">
              <w:rPr>
                <w:lang w:val="en-US" w:eastAsia="en-GB"/>
              </w:rPr>
              <w:t xml:space="preserve">An </w:t>
            </w:r>
            <w:r w:rsidRPr="002C4551">
              <w:rPr>
                <w:b/>
                <w:lang w:val="en-US" w:eastAsia="en-GB"/>
              </w:rPr>
              <w:t>invalid grievance</w:t>
            </w:r>
            <w:r w:rsidRPr="002C4551">
              <w:rPr>
                <w:lang w:val="en-US" w:eastAsia="en-GB"/>
              </w:rPr>
              <w:t xml:space="preserve"> is one </w:t>
            </w:r>
            <w:r w:rsidR="00E051C5" w:rsidRPr="002C4551">
              <w:rPr>
                <w:lang w:val="en-US" w:eastAsia="en-GB"/>
              </w:rPr>
              <w:t xml:space="preserve">that involves </w:t>
            </w:r>
            <w:r w:rsidRPr="002C4551">
              <w:rPr>
                <w:lang w:val="en-US" w:eastAsia="en-GB"/>
              </w:rPr>
              <w:t xml:space="preserve">something out of the control of </w:t>
            </w:r>
            <w:r w:rsidR="00D21085" w:rsidRPr="002C4551">
              <w:rPr>
                <w:lang w:val="en-US" w:eastAsia="en-GB"/>
              </w:rPr>
              <w:t>MBG</w:t>
            </w:r>
            <w:r w:rsidRPr="002C4551">
              <w:rPr>
                <w:lang w:val="en-US" w:eastAsia="en-GB"/>
              </w:rPr>
              <w:t>. E.g. relating to internal matters of the community</w:t>
            </w:r>
            <w:r w:rsidR="00E051C5" w:rsidRPr="002C4551">
              <w:rPr>
                <w:lang w:val="en-US" w:eastAsia="en-GB"/>
              </w:rPr>
              <w:t>,</w:t>
            </w:r>
            <w:r w:rsidRPr="002C4551">
              <w:rPr>
                <w:lang w:val="en-US" w:eastAsia="en-GB"/>
              </w:rPr>
              <w:t xml:space="preserve"> such as conflicts between community members, unless they are directly caused by </w:t>
            </w:r>
            <w:r w:rsidR="00D21085" w:rsidRPr="002C4551">
              <w:rPr>
                <w:lang w:val="en-US" w:eastAsia="en-GB"/>
              </w:rPr>
              <w:t>MBG</w:t>
            </w:r>
            <w:r w:rsidRPr="002C4551">
              <w:rPr>
                <w:lang w:val="en-US" w:eastAsia="en-GB"/>
              </w:rPr>
              <w:t xml:space="preserve"> projects or activities.</w:t>
            </w:r>
          </w:p>
        </w:tc>
        <w:tc>
          <w:tcPr>
            <w:tcW w:w="3486" w:type="dxa"/>
          </w:tcPr>
          <w:p w14:paraId="7D658EE7" w14:textId="643B0B82" w:rsidR="0057736C" w:rsidRPr="002C4551" w:rsidRDefault="00906404" w:rsidP="0057736C">
            <w:pPr>
              <w:jc w:val="center"/>
              <w:cnfStyle w:val="000000100000" w:firstRow="0" w:lastRow="0" w:firstColumn="0" w:lastColumn="0" w:oddVBand="0" w:evenVBand="0" w:oddHBand="1" w:evenHBand="0" w:firstRowFirstColumn="0" w:firstRowLastColumn="0" w:lastRowFirstColumn="0" w:lastRowLastColumn="0"/>
              <w:rPr>
                <w:lang w:val="en-US" w:eastAsia="en-GB"/>
              </w:rPr>
            </w:pPr>
            <w:r w:rsidRPr="002C4551">
              <w:rPr>
                <w:lang w:val="en-US" w:eastAsia="en-GB"/>
              </w:rPr>
              <w:t>Any full time staff member</w:t>
            </w:r>
          </w:p>
        </w:tc>
      </w:tr>
      <w:tr w:rsidR="0057736C" w:rsidRPr="002C4551" w14:paraId="7FE11D41" w14:textId="77777777" w:rsidTr="00D21085">
        <w:tc>
          <w:tcPr>
            <w:cnfStyle w:val="001000000000" w:firstRow="0" w:lastRow="0" w:firstColumn="1" w:lastColumn="0" w:oddVBand="0" w:evenVBand="0" w:oddHBand="0" w:evenHBand="0" w:firstRowFirstColumn="0" w:firstRowLastColumn="0" w:lastRowFirstColumn="0" w:lastRowLastColumn="0"/>
            <w:tcW w:w="1134" w:type="dxa"/>
          </w:tcPr>
          <w:p w14:paraId="6A705CF2" w14:textId="77777777" w:rsidR="0057736C" w:rsidRPr="002C4551" w:rsidRDefault="0057736C" w:rsidP="0057736C">
            <w:pPr>
              <w:jc w:val="center"/>
              <w:rPr>
                <w:lang w:val="en-US" w:eastAsia="en-GB"/>
              </w:rPr>
            </w:pPr>
            <w:r w:rsidRPr="002C4551">
              <w:rPr>
                <w:lang w:val="en-US" w:eastAsia="en-GB"/>
              </w:rPr>
              <w:t>Level 1</w:t>
            </w:r>
          </w:p>
        </w:tc>
        <w:tc>
          <w:tcPr>
            <w:tcW w:w="5386" w:type="dxa"/>
          </w:tcPr>
          <w:p w14:paraId="73AA92F7" w14:textId="77777777" w:rsidR="00F42724" w:rsidRPr="002C4551" w:rsidRDefault="00F42724" w:rsidP="00F42724">
            <w:pPr>
              <w:jc w:val="center"/>
              <w:cnfStyle w:val="000000000000" w:firstRow="0" w:lastRow="0" w:firstColumn="0" w:lastColumn="0" w:oddVBand="0" w:evenVBand="0" w:oddHBand="0" w:evenHBand="0" w:firstRowFirstColumn="0" w:firstRowLastColumn="0" w:lastRowFirstColumn="0" w:lastRowLastColumn="0"/>
              <w:rPr>
                <w:lang w:val="en-US" w:eastAsia="en-GB"/>
              </w:rPr>
            </w:pPr>
            <w:r w:rsidRPr="002C4551">
              <w:rPr>
                <w:lang w:val="en-US" w:eastAsia="en-GB"/>
              </w:rPr>
              <w:t xml:space="preserve">When a grievance has no risk of damaging the reputation of </w:t>
            </w:r>
            <w:r w:rsidR="00D21085" w:rsidRPr="002C4551">
              <w:rPr>
                <w:lang w:val="en-US" w:eastAsia="en-GB"/>
              </w:rPr>
              <w:t>MBG</w:t>
            </w:r>
            <w:r w:rsidRPr="002C4551">
              <w:rPr>
                <w:lang w:val="en-US" w:eastAsia="en-GB"/>
              </w:rPr>
              <w:t xml:space="preserve">, and an answer can be provided immediately and/or </w:t>
            </w:r>
            <w:r w:rsidR="00D21085" w:rsidRPr="002C4551">
              <w:rPr>
                <w:lang w:val="en-US" w:eastAsia="en-GB"/>
              </w:rPr>
              <w:t>MBG</w:t>
            </w:r>
            <w:r w:rsidRPr="002C4551">
              <w:rPr>
                <w:lang w:val="en-US" w:eastAsia="en-GB"/>
              </w:rPr>
              <w:t xml:space="preserve"> are already working on a resolution.</w:t>
            </w:r>
          </w:p>
          <w:p w14:paraId="71D512E0" w14:textId="77777777" w:rsidR="0057736C" w:rsidRPr="002C4551" w:rsidRDefault="00F42724" w:rsidP="00E051C5">
            <w:pPr>
              <w:jc w:val="center"/>
              <w:cnfStyle w:val="000000000000" w:firstRow="0" w:lastRow="0" w:firstColumn="0" w:lastColumn="0" w:oddVBand="0" w:evenVBand="0" w:oddHBand="0" w:evenHBand="0" w:firstRowFirstColumn="0" w:firstRowLastColumn="0" w:lastRowFirstColumn="0" w:lastRowLastColumn="0"/>
              <w:rPr>
                <w:lang w:val="en-US" w:eastAsia="en-GB"/>
              </w:rPr>
            </w:pPr>
            <w:r w:rsidRPr="002C4551">
              <w:rPr>
                <w:lang w:val="en-US" w:eastAsia="en-GB"/>
              </w:rPr>
              <w:t xml:space="preserve">(Only instances </w:t>
            </w:r>
            <w:r w:rsidR="00E051C5" w:rsidRPr="002C4551">
              <w:rPr>
                <w:lang w:val="en-US" w:eastAsia="en-GB"/>
              </w:rPr>
              <w:t xml:space="preserve">in which </w:t>
            </w:r>
            <w:r w:rsidRPr="002C4551">
              <w:rPr>
                <w:lang w:val="en-US" w:eastAsia="en-GB"/>
              </w:rPr>
              <w:t>the grievant wishes to formali</w:t>
            </w:r>
            <w:r w:rsidR="00E051C5" w:rsidRPr="002C4551">
              <w:rPr>
                <w:lang w:val="en-US" w:eastAsia="en-GB"/>
              </w:rPr>
              <w:t>z</w:t>
            </w:r>
            <w:r w:rsidRPr="002C4551">
              <w:rPr>
                <w:lang w:val="en-US" w:eastAsia="en-GB"/>
              </w:rPr>
              <w:t xml:space="preserve">e the grievance need to be </w:t>
            </w:r>
            <w:r w:rsidR="00E051C5" w:rsidRPr="002C4551">
              <w:rPr>
                <w:lang w:val="en-US" w:eastAsia="en-GB"/>
              </w:rPr>
              <w:t xml:space="preserve"> submitted to</w:t>
            </w:r>
            <w:r w:rsidR="00E051C5" w:rsidRPr="002C4551" w:rsidDel="00E051C5">
              <w:rPr>
                <w:lang w:val="en-US" w:eastAsia="en-GB"/>
              </w:rPr>
              <w:t xml:space="preserve"> </w:t>
            </w:r>
            <w:r w:rsidRPr="002C4551">
              <w:rPr>
                <w:lang w:val="en-US" w:eastAsia="en-GB"/>
              </w:rPr>
              <w:t xml:space="preserve"> the External Grievance Register)</w:t>
            </w:r>
          </w:p>
        </w:tc>
        <w:tc>
          <w:tcPr>
            <w:tcW w:w="3486" w:type="dxa"/>
          </w:tcPr>
          <w:p w14:paraId="1642130A" w14:textId="77777777" w:rsidR="0057736C" w:rsidRPr="002C4551" w:rsidRDefault="00F42724" w:rsidP="0057736C">
            <w:pPr>
              <w:jc w:val="center"/>
              <w:cnfStyle w:val="000000000000" w:firstRow="0" w:lastRow="0" w:firstColumn="0" w:lastColumn="0" w:oddVBand="0" w:evenVBand="0" w:oddHBand="0" w:evenHBand="0" w:firstRowFirstColumn="0" w:firstRowLastColumn="0" w:lastRowFirstColumn="0" w:lastRowLastColumn="0"/>
              <w:rPr>
                <w:lang w:val="en-US" w:eastAsia="en-GB"/>
              </w:rPr>
            </w:pPr>
            <w:r w:rsidRPr="002C4551">
              <w:rPr>
                <w:lang w:val="en-US" w:eastAsia="en-GB"/>
              </w:rPr>
              <w:t>Any full time staff member</w:t>
            </w:r>
          </w:p>
        </w:tc>
      </w:tr>
      <w:tr w:rsidR="0057736C" w:rsidRPr="002C4551" w14:paraId="208218EE" w14:textId="77777777" w:rsidTr="00D21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A2C3069" w14:textId="77777777" w:rsidR="0057736C" w:rsidRPr="002C4551" w:rsidRDefault="0057736C" w:rsidP="0057736C">
            <w:pPr>
              <w:jc w:val="center"/>
              <w:rPr>
                <w:lang w:val="en-US" w:eastAsia="en-GB"/>
              </w:rPr>
            </w:pPr>
            <w:r w:rsidRPr="002C4551">
              <w:rPr>
                <w:lang w:val="en-US" w:eastAsia="en-GB"/>
              </w:rPr>
              <w:lastRenderedPageBreak/>
              <w:t>Level 2</w:t>
            </w:r>
          </w:p>
        </w:tc>
        <w:tc>
          <w:tcPr>
            <w:tcW w:w="5386" w:type="dxa"/>
          </w:tcPr>
          <w:p w14:paraId="0C4A1845" w14:textId="77777777" w:rsidR="0057736C" w:rsidRPr="002C4551" w:rsidRDefault="00E051C5" w:rsidP="00E051C5">
            <w:pPr>
              <w:jc w:val="center"/>
              <w:cnfStyle w:val="000000100000" w:firstRow="0" w:lastRow="0" w:firstColumn="0" w:lastColumn="0" w:oddVBand="0" w:evenVBand="0" w:oddHBand="1" w:evenHBand="0" w:firstRowFirstColumn="0" w:firstRowLastColumn="0" w:lastRowFirstColumn="0" w:lastRowLastColumn="0"/>
              <w:rPr>
                <w:lang w:val="en-US" w:eastAsia="en-GB"/>
              </w:rPr>
            </w:pPr>
            <w:r w:rsidRPr="002C4551">
              <w:rPr>
                <w:lang w:val="en-US" w:eastAsia="en-GB"/>
              </w:rPr>
              <w:t xml:space="preserve">Single event </w:t>
            </w:r>
            <w:r w:rsidR="00F42724" w:rsidRPr="002C4551">
              <w:rPr>
                <w:lang w:val="en-US" w:eastAsia="en-GB"/>
              </w:rPr>
              <w:t xml:space="preserve">grievances with only a low risk of affecting the reputation of </w:t>
            </w:r>
            <w:r w:rsidR="00D21085" w:rsidRPr="002C4551">
              <w:rPr>
                <w:lang w:val="en-US" w:eastAsia="en-GB"/>
              </w:rPr>
              <w:t>MBG</w:t>
            </w:r>
            <w:r w:rsidR="00F42724" w:rsidRPr="002C4551">
              <w:rPr>
                <w:lang w:val="en-US" w:eastAsia="en-GB"/>
              </w:rPr>
              <w:t xml:space="preserve">. </w:t>
            </w:r>
          </w:p>
        </w:tc>
        <w:tc>
          <w:tcPr>
            <w:tcW w:w="3486" w:type="dxa"/>
          </w:tcPr>
          <w:p w14:paraId="1191C6BE" w14:textId="77777777" w:rsidR="0057736C" w:rsidRPr="002C4551" w:rsidRDefault="00FD49E1" w:rsidP="0057736C">
            <w:pPr>
              <w:jc w:val="center"/>
              <w:cnfStyle w:val="000000100000" w:firstRow="0" w:lastRow="0" w:firstColumn="0" w:lastColumn="0" w:oddVBand="0" w:evenVBand="0" w:oddHBand="1" w:evenHBand="0" w:firstRowFirstColumn="0" w:firstRowLastColumn="0" w:lastRowFirstColumn="0" w:lastRowLastColumn="0"/>
              <w:rPr>
                <w:lang w:val="en-US" w:eastAsia="en-GB"/>
              </w:rPr>
            </w:pPr>
            <w:r w:rsidRPr="002C4551">
              <w:rPr>
                <w:lang w:val="en-US" w:eastAsia="en-GB"/>
              </w:rPr>
              <w:t>Project coordinator level or above</w:t>
            </w:r>
          </w:p>
        </w:tc>
      </w:tr>
      <w:tr w:rsidR="0057736C" w:rsidRPr="002C4551" w14:paraId="0803C674" w14:textId="77777777" w:rsidTr="00D21085">
        <w:tc>
          <w:tcPr>
            <w:cnfStyle w:val="001000000000" w:firstRow="0" w:lastRow="0" w:firstColumn="1" w:lastColumn="0" w:oddVBand="0" w:evenVBand="0" w:oddHBand="0" w:evenHBand="0" w:firstRowFirstColumn="0" w:firstRowLastColumn="0" w:lastRowFirstColumn="0" w:lastRowLastColumn="0"/>
            <w:tcW w:w="1134" w:type="dxa"/>
          </w:tcPr>
          <w:p w14:paraId="3A0314E3" w14:textId="77777777" w:rsidR="0057736C" w:rsidRPr="002C4551" w:rsidRDefault="0057736C" w:rsidP="0057736C">
            <w:pPr>
              <w:jc w:val="center"/>
              <w:rPr>
                <w:lang w:val="en-US" w:eastAsia="en-GB"/>
              </w:rPr>
            </w:pPr>
            <w:r w:rsidRPr="002C4551">
              <w:rPr>
                <w:lang w:val="en-US" w:eastAsia="en-GB"/>
              </w:rPr>
              <w:t>Level 3</w:t>
            </w:r>
          </w:p>
        </w:tc>
        <w:tc>
          <w:tcPr>
            <w:tcW w:w="5386" w:type="dxa"/>
          </w:tcPr>
          <w:p w14:paraId="23452BAC" w14:textId="77777777" w:rsidR="0057736C" w:rsidRPr="002C4551" w:rsidRDefault="00FD49E1" w:rsidP="00FD49E1">
            <w:pPr>
              <w:jc w:val="center"/>
              <w:cnfStyle w:val="000000000000" w:firstRow="0" w:lastRow="0" w:firstColumn="0" w:lastColumn="0" w:oddVBand="0" w:evenVBand="0" w:oddHBand="0" w:evenHBand="0" w:firstRowFirstColumn="0" w:firstRowLastColumn="0" w:lastRowFirstColumn="0" w:lastRowLastColumn="0"/>
              <w:rPr>
                <w:lang w:val="en-US" w:eastAsia="en-GB"/>
              </w:rPr>
            </w:pPr>
            <w:r w:rsidRPr="002C4551">
              <w:rPr>
                <w:lang w:val="en-US" w:eastAsia="en-GB"/>
              </w:rPr>
              <w:t xml:space="preserve">Repeated, extensive and high profile grievances that may jeopardise the reputation of </w:t>
            </w:r>
            <w:r w:rsidR="00D21085" w:rsidRPr="002C4551">
              <w:rPr>
                <w:lang w:val="en-US" w:eastAsia="en-GB"/>
              </w:rPr>
              <w:t>MBG</w:t>
            </w:r>
            <w:r w:rsidRPr="002C4551">
              <w:rPr>
                <w:lang w:val="en-US" w:eastAsia="en-GB"/>
              </w:rPr>
              <w:t>.</w:t>
            </w:r>
          </w:p>
        </w:tc>
        <w:tc>
          <w:tcPr>
            <w:tcW w:w="3486" w:type="dxa"/>
          </w:tcPr>
          <w:p w14:paraId="2FA92BD8" w14:textId="77777777" w:rsidR="0057736C" w:rsidRPr="002C4551" w:rsidRDefault="00D21085" w:rsidP="00E051C5">
            <w:pPr>
              <w:jc w:val="center"/>
              <w:cnfStyle w:val="000000000000" w:firstRow="0" w:lastRow="0" w:firstColumn="0" w:lastColumn="0" w:oddVBand="0" w:evenVBand="0" w:oddHBand="0" w:evenHBand="0" w:firstRowFirstColumn="0" w:firstRowLastColumn="0" w:lastRowFirstColumn="0" w:lastRowLastColumn="0"/>
              <w:rPr>
                <w:lang w:val="en-US" w:eastAsia="en-GB"/>
              </w:rPr>
            </w:pPr>
            <w:r w:rsidRPr="002C4551">
              <w:rPr>
                <w:lang w:val="en-US" w:eastAsia="en-GB"/>
              </w:rPr>
              <w:t>Head of Program</w:t>
            </w:r>
            <w:r w:rsidR="00FD49E1" w:rsidRPr="002C4551">
              <w:rPr>
                <w:lang w:val="en-US" w:eastAsia="en-GB"/>
              </w:rPr>
              <w:t xml:space="preserve"> level</w:t>
            </w:r>
          </w:p>
        </w:tc>
      </w:tr>
    </w:tbl>
    <w:p w14:paraId="13E10079" w14:textId="77777777" w:rsidR="0057736C" w:rsidRPr="002C4551" w:rsidRDefault="0057736C" w:rsidP="0057736C">
      <w:pPr>
        <w:ind w:left="720"/>
        <w:rPr>
          <w:lang w:val="en-US" w:eastAsia="en-GB"/>
        </w:rPr>
      </w:pPr>
    </w:p>
    <w:p w14:paraId="39DBDB81" w14:textId="77777777" w:rsidR="0070459C" w:rsidRPr="002B62D5" w:rsidRDefault="0070459C" w:rsidP="0057736C">
      <w:pPr>
        <w:ind w:left="720"/>
        <w:rPr>
          <w:lang w:val="fr-FR" w:eastAsia="en-GB"/>
        </w:rPr>
      </w:pPr>
      <w:r w:rsidRPr="002C4551">
        <w:rPr>
          <w:lang w:val="en-US" w:eastAsia="en-GB"/>
        </w:rPr>
        <w:t>In addition to this</w:t>
      </w:r>
      <w:r w:rsidR="00B1171A" w:rsidRPr="002C4551">
        <w:rPr>
          <w:lang w:val="en-US" w:eastAsia="en-GB"/>
        </w:rPr>
        <w:t>A</w:t>
      </w:r>
      <w:r w:rsidRPr="002C4551">
        <w:rPr>
          <w:lang w:val="en-US" w:eastAsia="en-GB"/>
        </w:rPr>
        <w:t>ny grievance reported to MBG will be forwarded to CEPF’s</w:t>
      </w:r>
      <w:r w:rsidR="003E4F9B" w:rsidRPr="002C4551">
        <w:rPr>
          <w:lang w:val="en-US" w:eastAsia="en-GB"/>
        </w:rPr>
        <w:t xml:space="preserve"> Regional Implementation T</w:t>
      </w:r>
      <w:r w:rsidRPr="002C4551">
        <w:rPr>
          <w:lang w:val="en-US" w:eastAsia="en-GB"/>
        </w:rPr>
        <w:t>eam</w:t>
      </w:r>
      <w:r w:rsidR="003E4F9B" w:rsidRPr="002C4551">
        <w:rPr>
          <w:lang w:val="en-US" w:eastAsia="en-GB"/>
        </w:rPr>
        <w:t xml:space="preserve"> (Mariana Carvalho, Team Leader, </w:t>
      </w:r>
      <w:hyperlink r:id="rId17" w:history="1">
        <w:r w:rsidR="003E4F9B" w:rsidRPr="002C4551">
          <w:rPr>
            <w:rStyle w:val="Lienhypertexte"/>
            <w:lang w:val="en-US" w:eastAsia="en-GB"/>
          </w:rPr>
          <w:t>cepf-gfwa-rit@birdlife.org</w:t>
        </w:r>
      </w:hyperlink>
      <w:r w:rsidR="003E4F9B" w:rsidRPr="002C4551">
        <w:rPr>
          <w:lang w:val="en-US" w:eastAsia="en-GB"/>
        </w:rPr>
        <w:t>, +233 (0)302 255 015/ +233 (0) 261 737 101)</w:t>
      </w:r>
      <w:r w:rsidRPr="002C4551">
        <w:rPr>
          <w:lang w:val="en-US" w:eastAsia="en-GB"/>
        </w:rPr>
        <w:t xml:space="preserve"> and to CEPF’s Grant Manager </w:t>
      </w:r>
      <w:r w:rsidR="00B1171A" w:rsidRPr="002C4551">
        <w:rPr>
          <w:lang w:val="en-US" w:eastAsia="en-GB"/>
        </w:rPr>
        <w:t xml:space="preserve">within </w:t>
      </w:r>
      <w:r w:rsidRPr="002C4551">
        <w:rPr>
          <w:lang w:val="en-US" w:eastAsia="en-GB"/>
        </w:rPr>
        <w:t xml:space="preserve">15 days. The MBG </w:t>
      </w:r>
      <w:r w:rsidR="00B1171A" w:rsidRPr="002C4551">
        <w:rPr>
          <w:lang w:val="en-US" w:eastAsia="en-GB"/>
        </w:rPr>
        <w:t xml:space="preserve">project </w:t>
      </w:r>
      <w:r w:rsidRPr="002C4551">
        <w:rPr>
          <w:lang w:val="en-US" w:eastAsia="en-GB"/>
        </w:rPr>
        <w:t>manager will also communicate a detailed descrip</w:t>
      </w:r>
      <w:r w:rsidR="003E4F9B" w:rsidRPr="002C4551">
        <w:rPr>
          <w:lang w:val="en-US" w:eastAsia="en-GB"/>
        </w:rPr>
        <w:t xml:space="preserve">tion of the answers and actions proposed to resolve the grievance. If the external stakeholder is unhappy with the resolution and/or does not agree with the proposed actions, then the </w:t>
      </w:r>
      <w:r w:rsidR="003E4F9B" w:rsidRPr="002C4551">
        <w:rPr>
          <w:rFonts w:ascii="Calibri" w:hAnsi="Calibri" w:cs="Calibri"/>
          <w:lang w:val="en-US" w:eastAsia="en-GB"/>
        </w:rPr>
        <w:t xml:space="preserve">grievance owner </w:t>
      </w:r>
      <w:r w:rsidR="00B1171A" w:rsidRPr="002C4551">
        <w:rPr>
          <w:rFonts w:ascii="Calibri" w:hAnsi="Calibri" w:cs="Calibri"/>
          <w:lang w:val="en-US" w:eastAsia="en-GB"/>
        </w:rPr>
        <w:t xml:space="preserve">may </w:t>
      </w:r>
      <w:r w:rsidR="003E4F9B" w:rsidRPr="002C4551">
        <w:rPr>
          <w:rFonts w:ascii="Calibri" w:hAnsi="Calibri" w:cs="Calibri"/>
          <w:lang w:val="en-US" w:eastAsia="en-GB"/>
        </w:rPr>
        <w:t>escalate the matter to the CEPF Executive Director (</w:t>
      </w:r>
      <w:hyperlink r:id="rId18" w:history="1">
        <w:r w:rsidR="003E4F9B" w:rsidRPr="002C4551">
          <w:rPr>
            <w:rStyle w:val="Lienhypertexte"/>
            <w:rFonts w:ascii="Calibri" w:hAnsi="Calibri" w:cs="Calibri"/>
            <w:noProof/>
            <w:lang w:val="en-US"/>
          </w:rPr>
          <w:t>cepfexecutive@conservation.org</w:t>
        </w:r>
      </w:hyperlink>
      <w:r w:rsidR="003E4F9B" w:rsidRPr="002C4551">
        <w:rPr>
          <w:rFonts w:ascii="Calibri" w:hAnsi="Calibri" w:cs="Calibri"/>
          <w:noProof/>
          <w:color w:val="000000" w:themeColor="text1"/>
          <w:lang w:val="en-US"/>
        </w:rPr>
        <w:t xml:space="preserve">) or the external stakeholder </w:t>
      </w:r>
      <w:r w:rsidR="00B1171A" w:rsidRPr="002C4551">
        <w:rPr>
          <w:rFonts w:ascii="Calibri" w:hAnsi="Calibri" w:cs="Calibri"/>
          <w:noProof/>
          <w:color w:val="000000" w:themeColor="text1"/>
          <w:lang w:val="en-US"/>
        </w:rPr>
        <w:t xml:space="preserve">may </w:t>
      </w:r>
      <w:r w:rsidR="003E4F9B" w:rsidRPr="002C4551">
        <w:rPr>
          <w:rFonts w:ascii="Calibri" w:hAnsi="Calibri" w:cs="Calibri"/>
          <w:noProof/>
          <w:color w:val="000000" w:themeColor="text1"/>
          <w:lang w:val="en-US"/>
        </w:rPr>
        <w:t xml:space="preserve">directly submit the grievance to the CEPF Executive Director (see 5. </w:t>
      </w:r>
      <w:r w:rsidR="003E4F9B" w:rsidRPr="002B62D5">
        <w:rPr>
          <w:rFonts w:ascii="Calibri" w:hAnsi="Calibri" w:cs="Calibri"/>
          <w:noProof/>
          <w:color w:val="000000" w:themeColor="text1"/>
          <w:lang w:val="fr-FR"/>
        </w:rPr>
        <w:t>APPEAL)</w:t>
      </w:r>
      <w:r w:rsidR="003E4F9B" w:rsidRPr="002B62D5">
        <w:rPr>
          <w:rFonts w:ascii="Calibri" w:hAnsi="Calibri" w:cs="Calibri"/>
          <w:lang w:val="fr-FR" w:eastAsia="en-GB"/>
        </w:rPr>
        <w:t>.</w:t>
      </w:r>
    </w:p>
    <w:p w14:paraId="5D1A952B" w14:textId="77777777" w:rsidR="00850813" w:rsidRPr="002C4551" w:rsidRDefault="00850813" w:rsidP="00FD49E1">
      <w:pPr>
        <w:pStyle w:val="Paragraphedeliste"/>
        <w:numPr>
          <w:ilvl w:val="1"/>
          <w:numId w:val="14"/>
        </w:numPr>
        <w:rPr>
          <w:b/>
          <w:lang w:val="en-US" w:eastAsia="en-GB"/>
        </w:rPr>
      </w:pPr>
      <w:r w:rsidRPr="002C4551">
        <w:rPr>
          <w:b/>
          <w:lang w:val="en-US" w:eastAsia="en-GB"/>
        </w:rPr>
        <w:t>Acknowledge</w:t>
      </w:r>
    </w:p>
    <w:p w14:paraId="5FD97F31" w14:textId="77777777" w:rsidR="00850813" w:rsidRPr="002C4551" w:rsidRDefault="00850813" w:rsidP="00850813">
      <w:pPr>
        <w:ind w:left="720"/>
        <w:rPr>
          <w:lang w:val="en-US" w:eastAsia="en-GB"/>
        </w:rPr>
      </w:pPr>
      <w:r w:rsidRPr="002C4551">
        <w:rPr>
          <w:lang w:val="en-US" w:eastAsia="en-GB"/>
        </w:rPr>
        <w:t>A grievance will be acknowledged, by the grievance owner, within five working days of a grievance being submitted. Communication will be made either verbally or in writ</w:t>
      </w:r>
      <w:r w:rsidR="00E051C5" w:rsidRPr="002C4551">
        <w:rPr>
          <w:lang w:val="en-US" w:eastAsia="en-GB"/>
        </w:rPr>
        <w:t>ing</w:t>
      </w:r>
      <w:r w:rsidRPr="002C4551">
        <w:rPr>
          <w:lang w:val="en-US" w:eastAsia="en-GB"/>
        </w:rPr>
        <w:t xml:space="preserve"> (stakeholders will outline their preferred method of contact on the Grievance </w:t>
      </w:r>
      <w:r w:rsidR="00E051C5" w:rsidRPr="002C4551">
        <w:rPr>
          <w:lang w:val="en-US" w:eastAsia="en-GB"/>
        </w:rPr>
        <w:t xml:space="preserve">Submission </w:t>
      </w:r>
      <w:r w:rsidRPr="002C4551">
        <w:rPr>
          <w:lang w:val="en-US" w:eastAsia="en-GB"/>
        </w:rPr>
        <w:t xml:space="preserve">Form, see Appendix 1). </w:t>
      </w:r>
    </w:p>
    <w:p w14:paraId="35F15C35" w14:textId="77777777" w:rsidR="0057736C" w:rsidRPr="002C4551" w:rsidRDefault="00850813" w:rsidP="00850813">
      <w:pPr>
        <w:ind w:left="720"/>
        <w:rPr>
          <w:lang w:val="en-US" w:eastAsia="en-GB"/>
        </w:rPr>
      </w:pPr>
      <w:r w:rsidRPr="002C4551">
        <w:rPr>
          <w:lang w:val="en-US" w:eastAsia="en-GB"/>
        </w:rPr>
        <w:t xml:space="preserve">The acknowledgement of a grievance should include a summary of the grievance, </w:t>
      </w:r>
      <w:r w:rsidR="00E051C5" w:rsidRPr="002C4551">
        <w:rPr>
          <w:lang w:val="en-US" w:eastAsia="en-GB"/>
        </w:rPr>
        <w:t xml:space="preserve">that </w:t>
      </w:r>
      <w:r w:rsidRPr="002C4551">
        <w:rPr>
          <w:lang w:val="en-US" w:eastAsia="en-GB"/>
        </w:rPr>
        <w:t xml:space="preserve">method that will be </w:t>
      </w:r>
      <w:r w:rsidR="00E051C5" w:rsidRPr="002C4551">
        <w:rPr>
          <w:lang w:val="en-US" w:eastAsia="en-GB"/>
        </w:rPr>
        <w:t xml:space="preserve">used </w:t>
      </w:r>
      <w:r w:rsidRPr="002C4551">
        <w:rPr>
          <w:lang w:val="en-US" w:eastAsia="en-GB"/>
        </w:rPr>
        <w:t>to resolve the grievance</w:t>
      </w:r>
      <w:r w:rsidR="004E767E" w:rsidRPr="002C4551">
        <w:rPr>
          <w:lang w:val="en-US" w:eastAsia="en-GB"/>
        </w:rPr>
        <w:t>,</w:t>
      </w:r>
      <w:r w:rsidRPr="002C4551">
        <w:rPr>
          <w:lang w:val="en-US" w:eastAsia="en-GB"/>
        </w:rPr>
        <w:t xml:space="preserve"> and an estimated timeframe in which the grievance will be resolved. If required, the acknowledgment provides an opportunity to ask for any additional information </w:t>
      </w:r>
      <w:r w:rsidR="00E051C5" w:rsidRPr="002C4551">
        <w:rPr>
          <w:lang w:val="en-US" w:eastAsia="en-GB"/>
        </w:rPr>
        <w:t xml:space="preserve">needed </w:t>
      </w:r>
      <w:r w:rsidRPr="002C4551">
        <w:rPr>
          <w:lang w:val="en-US" w:eastAsia="en-GB"/>
        </w:rPr>
        <w:t>or to clarify any issues.</w:t>
      </w:r>
    </w:p>
    <w:p w14:paraId="076B3C31" w14:textId="77777777" w:rsidR="00850813" w:rsidRPr="002C4551" w:rsidRDefault="00850813" w:rsidP="00850813">
      <w:pPr>
        <w:pStyle w:val="Paragraphedeliste"/>
        <w:rPr>
          <w:lang w:val="en-US" w:eastAsia="en-GB"/>
        </w:rPr>
      </w:pPr>
    </w:p>
    <w:p w14:paraId="37F0DC99" w14:textId="77777777" w:rsidR="00850813" w:rsidRPr="002C4551" w:rsidRDefault="00850813" w:rsidP="00FD49E1">
      <w:pPr>
        <w:pStyle w:val="Paragraphedeliste"/>
        <w:numPr>
          <w:ilvl w:val="1"/>
          <w:numId w:val="14"/>
        </w:numPr>
        <w:rPr>
          <w:b/>
          <w:lang w:val="en-US" w:eastAsia="en-GB"/>
        </w:rPr>
      </w:pPr>
      <w:r w:rsidRPr="002C4551">
        <w:rPr>
          <w:b/>
          <w:lang w:val="en-US" w:eastAsia="en-GB"/>
        </w:rPr>
        <w:t>Investigate</w:t>
      </w:r>
    </w:p>
    <w:p w14:paraId="2E4BA749" w14:textId="77777777" w:rsidR="00850813" w:rsidRPr="002C4551" w:rsidRDefault="00850813" w:rsidP="00850813">
      <w:pPr>
        <w:ind w:left="720"/>
        <w:rPr>
          <w:lang w:val="en-US" w:eastAsia="en-GB"/>
        </w:rPr>
      </w:pPr>
      <w:r w:rsidRPr="002C4551">
        <w:rPr>
          <w:lang w:val="en-US" w:eastAsia="en-GB"/>
        </w:rPr>
        <w:t>The grievance owner is responsible for investigating the grievance. The investigation may require the grievance owner to make site visits, consult employees, contact external stakeholders</w:t>
      </w:r>
      <w:r w:rsidR="00E051C5" w:rsidRPr="002C4551">
        <w:rPr>
          <w:lang w:val="en-US" w:eastAsia="en-GB"/>
        </w:rPr>
        <w:t>,</w:t>
      </w:r>
      <w:r w:rsidRPr="002C4551">
        <w:rPr>
          <w:lang w:val="en-US" w:eastAsia="en-GB"/>
        </w:rPr>
        <w:t xml:space="preserve"> and</w:t>
      </w:r>
      <w:r w:rsidR="00E051C5" w:rsidRPr="002C4551">
        <w:rPr>
          <w:lang w:val="en-US" w:eastAsia="en-GB"/>
        </w:rPr>
        <w:t>/or</w:t>
      </w:r>
      <w:r w:rsidRPr="002C4551">
        <w:rPr>
          <w:lang w:val="en-US" w:eastAsia="en-GB"/>
        </w:rPr>
        <w:t xml:space="preserve"> complete other activities. Records of meetings, discussions</w:t>
      </w:r>
      <w:r w:rsidR="00E051C5" w:rsidRPr="002C4551">
        <w:rPr>
          <w:lang w:val="en-US" w:eastAsia="en-GB"/>
        </w:rPr>
        <w:t>,</w:t>
      </w:r>
      <w:r w:rsidRPr="002C4551">
        <w:rPr>
          <w:lang w:val="en-US" w:eastAsia="en-GB"/>
        </w:rPr>
        <w:t xml:space="preserve"> and activities all need to be recorded during the investigation. Information gathered during the investigation will be analy</w:t>
      </w:r>
      <w:r w:rsidR="00E051C5" w:rsidRPr="002C4551">
        <w:rPr>
          <w:lang w:val="en-US" w:eastAsia="en-GB"/>
        </w:rPr>
        <w:t>z</w:t>
      </w:r>
      <w:r w:rsidRPr="002C4551">
        <w:rPr>
          <w:lang w:val="en-US" w:eastAsia="en-GB"/>
        </w:rPr>
        <w:t>ed and will assist in determining how the grievance is handled and what steps need to be taken in order to resolve the grievance.</w:t>
      </w:r>
      <w:r w:rsidRPr="002C4551">
        <w:rPr>
          <w:lang w:val="en-US" w:eastAsia="en-GB"/>
        </w:rPr>
        <w:cr/>
      </w:r>
    </w:p>
    <w:p w14:paraId="275D5CDC" w14:textId="77777777" w:rsidR="00382573" w:rsidRPr="002C4551" w:rsidRDefault="00382573" w:rsidP="00FD49E1">
      <w:pPr>
        <w:pStyle w:val="Paragraphedeliste"/>
        <w:numPr>
          <w:ilvl w:val="1"/>
          <w:numId w:val="14"/>
        </w:numPr>
        <w:rPr>
          <w:b/>
          <w:lang w:val="en-US" w:eastAsia="en-GB"/>
        </w:rPr>
      </w:pPr>
      <w:r w:rsidRPr="002C4551">
        <w:rPr>
          <w:b/>
          <w:lang w:val="en-US" w:eastAsia="en-GB"/>
        </w:rPr>
        <w:t>Act</w:t>
      </w:r>
    </w:p>
    <w:p w14:paraId="43C02662" w14:textId="77777777" w:rsidR="00382573" w:rsidRPr="002C4551" w:rsidRDefault="00382573" w:rsidP="00382573">
      <w:pPr>
        <w:ind w:left="720"/>
        <w:rPr>
          <w:lang w:val="en-US" w:eastAsia="en-GB"/>
        </w:rPr>
      </w:pPr>
      <w:r w:rsidRPr="002C4551">
        <w:rPr>
          <w:lang w:val="en-US" w:eastAsia="en-GB"/>
        </w:rPr>
        <w:t>Following the investigation</w:t>
      </w:r>
      <w:r w:rsidR="000175E8" w:rsidRPr="002C4551">
        <w:rPr>
          <w:lang w:val="en-US" w:eastAsia="en-GB"/>
        </w:rPr>
        <w:t>,</w:t>
      </w:r>
      <w:r w:rsidRPr="002C4551">
        <w:rPr>
          <w:lang w:val="en-US" w:eastAsia="en-GB"/>
        </w:rPr>
        <w:t xml:space="preserve"> the grievance owner will use the findings to create an action plan outlining steps to be taken in order to resolve the grievance. The grievance owner is responsible for assigning actions, monitoring actions undertaken</w:t>
      </w:r>
      <w:r w:rsidR="000175E8" w:rsidRPr="002C4551">
        <w:rPr>
          <w:lang w:val="en-US" w:eastAsia="en-GB"/>
        </w:rPr>
        <w:t>,</w:t>
      </w:r>
      <w:r w:rsidRPr="002C4551">
        <w:rPr>
          <w:lang w:val="en-US" w:eastAsia="en-GB"/>
        </w:rPr>
        <w:t xml:space="preserve"> and making sure deadlines are adhered to. Once all actions have been completed and the grievance owner feels the grievance has been resolved, they will then formally advise the external stakeholder via their preferred method of contact.</w:t>
      </w:r>
    </w:p>
    <w:p w14:paraId="3D8D5BDD" w14:textId="77777777" w:rsidR="00382573" w:rsidRPr="002C4551" w:rsidRDefault="00382573" w:rsidP="00FD49E1">
      <w:pPr>
        <w:pStyle w:val="Paragraphedeliste"/>
        <w:numPr>
          <w:ilvl w:val="1"/>
          <w:numId w:val="14"/>
        </w:numPr>
        <w:rPr>
          <w:b/>
          <w:lang w:val="en-US" w:eastAsia="en-GB"/>
        </w:rPr>
      </w:pPr>
      <w:r w:rsidRPr="002C4551">
        <w:rPr>
          <w:b/>
          <w:lang w:val="en-US" w:eastAsia="en-GB"/>
        </w:rPr>
        <w:t>Follow up and close out</w:t>
      </w:r>
    </w:p>
    <w:p w14:paraId="7309F417" w14:textId="77777777" w:rsidR="00850813" w:rsidRPr="002C4551" w:rsidRDefault="00382573" w:rsidP="00382573">
      <w:pPr>
        <w:ind w:left="720"/>
        <w:rPr>
          <w:lang w:val="en-US" w:eastAsia="en-GB"/>
        </w:rPr>
      </w:pPr>
      <w:r w:rsidRPr="002C4551">
        <w:rPr>
          <w:lang w:val="en-US" w:eastAsia="en-GB"/>
        </w:rPr>
        <w:t xml:space="preserve">The grievance owner will make </w:t>
      </w:r>
      <w:r w:rsidR="004E767E" w:rsidRPr="002C4551">
        <w:rPr>
          <w:lang w:val="en-US" w:eastAsia="en-GB"/>
        </w:rPr>
        <w:t xml:space="preserve">further </w:t>
      </w:r>
      <w:r w:rsidRPr="002C4551">
        <w:rPr>
          <w:lang w:val="en-US" w:eastAsia="en-GB"/>
        </w:rPr>
        <w:t>contact with the external stakeholder</w:t>
      </w:r>
      <w:r w:rsidR="000175E8" w:rsidRPr="002C4551">
        <w:rPr>
          <w:lang w:val="en-US" w:eastAsia="en-GB"/>
        </w:rPr>
        <w:t>(</w:t>
      </w:r>
      <w:r w:rsidRPr="002C4551">
        <w:rPr>
          <w:lang w:val="en-US" w:eastAsia="en-GB"/>
        </w:rPr>
        <w:t>s</w:t>
      </w:r>
      <w:r w:rsidR="000175E8" w:rsidRPr="002C4551">
        <w:rPr>
          <w:lang w:val="en-US" w:eastAsia="en-GB"/>
        </w:rPr>
        <w:t>)</w:t>
      </w:r>
      <w:r w:rsidRPr="002C4551">
        <w:rPr>
          <w:lang w:val="en-US" w:eastAsia="en-GB"/>
        </w:rPr>
        <w:t xml:space="preserve"> </w:t>
      </w:r>
      <w:r w:rsidR="004E767E" w:rsidRPr="002C4551">
        <w:rPr>
          <w:lang w:val="en-US" w:eastAsia="en-GB"/>
        </w:rPr>
        <w:t>two</w:t>
      </w:r>
      <w:r w:rsidR="000175E8" w:rsidRPr="002C4551">
        <w:rPr>
          <w:lang w:val="en-US" w:eastAsia="en-GB"/>
        </w:rPr>
        <w:t xml:space="preserve"> </w:t>
      </w:r>
      <w:r w:rsidR="004E767E" w:rsidRPr="002C4551">
        <w:rPr>
          <w:lang w:val="en-US" w:eastAsia="en-GB"/>
        </w:rPr>
        <w:t>to</w:t>
      </w:r>
      <w:r w:rsidR="000175E8" w:rsidRPr="002C4551">
        <w:rPr>
          <w:lang w:val="en-US" w:eastAsia="en-GB"/>
        </w:rPr>
        <w:t xml:space="preserve"> </w:t>
      </w:r>
      <w:r w:rsidRPr="002C4551">
        <w:rPr>
          <w:lang w:val="en-US" w:eastAsia="en-GB"/>
        </w:rPr>
        <w:t>three weeks after the grievance is resolved. When contacting the external stakeholder</w:t>
      </w:r>
      <w:r w:rsidR="000175E8" w:rsidRPr="002C4551">
        <w:rPr>
          <w:lang w:val="en-US" w:eastAsia="en-GB"/>
        </w:rPr>
        <w:t>,</w:t>
      </w:r>
      <w:r w:rsidRPr="002C4551">
        <w:rPr>
          <w:lang w:val="en-US" w:eastAsia="en-GB"/>
        </w:rPr>
        <w:t xml:space="preserve"> the grievance owner will verif</w:t>
      </w:r>
      <w:r w:rsidR="004E767E" w:rsidRPr="002C4551">
        <w:rPr>
          <w:lang w:val="en-US" w:eastAsia="en-GB"/>
        </w:rPr>
        <w:t>y that the outcome was satisfactory</w:t>
      </w:r>
      <w:r w:rsidRPr="002C4551">
        <w:rPr>
          <w:lang w:val="en-US" w:eastAsia="en-GB"/>
        </w:rPr>
        <w:t xml:space="preserve"> and also gather any feedback on the grievance process</w:t>
      </w:r>
      <w:r w:rsidR="004E767E" w:rsidRPr="002C4551">
        <w:rPr>
          <w:lang w:val="en-US" w:eastAsia="en-GB"/>
        </w:rPr>
        <w:t>, using the Grieva</w:t>
      </w:r>
      <w:r w:rsidR="006D5F28" w:rsidRPr="002C4551">
        <w:rPr>
          <w:lang w:val="en-US" w:eastAsia="en-GB"/>
        </w:rPr>
        <w:t xml:space="preserve">nce Closure </w:t>
      </w:r>
      <w:r w:rsidR="000175E8" w:rsidRPr="002C4551">
        <w:rPr>
          <w:lang w:val="en-US" w:eastAsia="en-GB"/>
        </w:rPr>
        <w:t>F</w:t>
      </w:r>
      <w:r w:rsidR="006D5F28" w:rsidRPr="002C4551">
        <w:rPr>
          <w:lang w:val="en-US" w:eastAsia="en-GB"/>
        </w:rPr>
        <w:t>orm (see Appendix 2</w:t>
      </w:r>
      <w:r w:rsidR="004E767E" w:rsidRPr="002C4551">
        <w:rPr>
          <w:lang w:val="en-US" w:eastAsia="en-GB"/>
        </w:rPr>
        <w:t>)</w:t>
      </w:r>
      <w:r w:rsidRPr="002C4551">
        <w:rPr>
          <w:lang w:val="en-US" w:eastAsia="en-GB"/>
        </w:rPr>
        <w:t>. If required</w:t>
      </w:r>
      <w:r w:rsidR="004E767E" w:rsidRPr="002C4551">
        <w:rPr>
          <w:lang w:val="en-US" w:eastAsia="en-GB"/>
        </w:rPr>
        <w:t>,</w:t>
      </w:r>
      <w:r w:rsidRPr="002C4551">
        <w:rPr>
          <w:lang w:val="en-US" w:eastAsia="en-GB"/>
        </w:rPr>
        <w:t xml:space="preserve"> the grievance owner may need to follow up with the external stakeholder</w:t>
      </w:r>
      <w:r w:rsidR="000175E8" w:rsidRPr="002C4551">
        <w:rPr>
          <w:lang w:val="en-US" w:eastAsia="en-GB"/>
        </w:rPr>
        <w:t>(s)</w:t>
      </w:r>
      <w:r w:rsidRPr="002C4551">
        <w:rPr>
          <w:lang w:val="en-US" w:eastAsia="en-GB"/>
        </w:rPr>
        <w:t xml:space="preserve"> on numerous occasions to confirm </w:t>
      </w:r>
      <w:r w:rsidR="000175E8" w:rsidRPr="002C4551">
        <w:rPr>
          <w:lang w:val="en-US" w:eastAsia="en-GB"/>
        </w:rPr>
        <w:t xml:space="preserve">that </w:t>
      </w:r>
      <w:r w:rsidRPr="002C4551">
        <w:rPr>
          <w:lang w:val="en-US" w:eastAsia="en-GB"/>
        </w:rPr>
        <w:t>all parties are satisfied.</w:t>
      </w:r>
    </w:p>
    <w:p w14:paraId="5FE60925" w14:textId="77777777" w:rsidR="00382573" w:rsidRPr="002C4551" w:rsidRDefault="00382573" w:rsidP="00FD49E1">
      <w:pPr>
        <w:pStyle w:val="Heading"/>
        <w:rPr>
          <w:lang w:val="en-US"/>
        </w:rPr>
      </w:pPr>
      <w:bookmarkStart w:id="10" w:name="_Toc536269651"/>
      <w:bookmarkStart w:id="11" w:name="_Toc536270305"/>
      <w:r w:rsidRPr="002C4551">
        <w:rPr>
          <w:lang w:val="en-US"/>
        </w:rPr>
        <w:lastRenderedPageBreak/>
        <w:t>APPEAL</w:t>
      </w:r>
      <w:bookmarkEnd w:id="10"/>
      <w:bookmarkEnd w:id="11"/>
    </w:p>
    <w:p w14:paraId="16F9B4C6" w14:textId="77777777" w:rsidR="00382573" w:rsidRPr="002C4551" w:rsidRDefault="00382573" w:rsidP="00382573">
      <w:pPr>
        <w:ind w:left="720"/>
        <w:rPr>
          <w:lang w:val="en-US" w:eastAsia="en-GB"/>
        </w:rPr>
      </w:pPr>
      <w:r w:rsidRPr="002C4551">
        <w:rPr>
          <w:lang w:val="en-US" w:eastAsia="en-GB"/>
        </w:rPr>
        <w:t xml:space="preserve">If the external stakeholder is unhappy with the resolution and/or does not agree with the proposed actions, then the </w:t>
      </w:r>
      <w:r w:rsidRPr="002C4551">
        <w:rPr>
          <w:rFonts w:ascii="Calibri" w:hAnsi="Calibri" w:cs="Calibri"/>
          <w:lang w:val="en-US" w:eastAsia="en-GB"/>
        </w:rPr>
        <w:t xml:space="preserve">grievance owner </w:t>
      </w:r>
      <w:r w:rsidR="000175E8" w:rsidRPr="002C4551">
        <w:rPr>
          <w:rFonts w:ascii="Calibri" w:hAnsi="Calibri" w:cs="Calibri"/>
          <w:lang w:val="en-US" w:eastAsia="en-GB"/>
        </w:rPr>
        <w:t>may</w:t>
      </w:r>
      <w:r w:rsidRPr="002C4551">
        <w:rPr>
          <w:rFonts w:ascii="Calibri" w:hAnsi="Calibri" w:cs="Calibri"/>
          <w:lang w:val="en-US" w:eastAsia="en-GB"/>
        </w:rPr>
        <w:t xml:space="preserve"> escalate the matter to the </w:t>
      </w:r>
      <w:r w:rsidR="0070459C" w:rsidRPr="002C4551">
        <w:rPr>
          <w:rFonts w:ascii="Calibri" w:hAnsi="Calibri" w:cs="Calibri"/>
          <w:lang w:val="en-US" w:eastAsia="en-GB"/>
        </w:rPr>
        <w:t>CEPF Executive</w:t>
      </w:r>
      <w:r w:rsidR="004E767E" w:rsidRPr="002C4551">
        <w:rPr>
          <w:rFonts w:ascii="Calibri" w:hAnsi="Calibri" w:cs="Calibri"/>
          <w:lang w:val="en-US" w:eastAsia="en-GB"/>
        </w:rPr>
        <w:t xml:space="preserve"> Director</w:t>
      </w:r>
      <w:r w:rsidR="0070459C" w:rsidRPr="002C4551">
        <w:rPr>
          <w:rFonts w:ascii="Calibri" w:hAnsi="Calibri" w:cs="Calibri"/>
          <w:lang w:val="en-US" w:eastAsia="en-GB"/>
        </w:rPr>
        <w:t xml:space="preserve"> </w:t>
      </w:r>
      <w:r w:rsidR="0070459C" w:rsidRPr="002C4551">
        <w:rPr>
          <w:rFonts w:ascii="Calibri" w:hAnsi="Calibri" w:cs="Calibri"/>
          <w:color w:val="000000" w:themeColor="text1"/>
          <w:lang w:val="en-US" w:eastAsia="en-GB"/>
        </w:rPr>
        <w:t>(</w:t>
      </w:r>
      <w:r w:rsidR="0070459C" w:rsidRPr="002C4551">
        <w:rPr>
          <w:rFonts w:ascii="Calibri" w:hAnsi="Calibri" w:cs="Calibri"/>
          <w:noProof/>
          <w:color w:val="000000" w:themeColor="text1"/>
          <w:lang w:val="en-US"/>
        </w:rPr>
        <w:t>cepfexecutive@conservation.org)</w:t>
      </w:r>
      <w:r w:rsidR="003E4F9B" w:rsidRPr="002C4551">
        <w:rPr>
          <w:rFonts w:ascii="Calibri" w:hAnsi="Calibri" w:cs="Calibri"/>
          <w:noProof/>
          <w:color w:val="000000" w:themeColor="text1"/>
          <w:lang w:val="en-US"/>
        </w:rPr>
        <w:t xml:space="preserve"> or the external stakeholder</w:t>
      </w:r>
      <w:r w:rsidR="000175E8" w:rsidRPr="002C4551">
        <w:rPr>
          <w:rFonts w:ascii="Calibri" w:hAnsi="Calibri" w:cs="Calibri"/>
          <w:noProof/>
          <w:color w:val="000000" w:themeColor="text1"/>
          <w:lang w:val="en-US"/>
        </w:rPr>
        <w:t>(s)</w:t>
      </w:r>
      <w:r w:rsidR="003E4F9B" w:rsidRPr="002C4551">
        <w:rPr>
          <w:rFonts w:ascii="Calibri" w:hAnsi="Calibri" w:cs="Calibri"/>
          <w:noProof/>
          <w:color w:val="000000" w:themeColor="text1"/>
          <w:lang w:val="en-US"/>
        </w:rPr>
        <w:t xml:space="preserve"> can directly submit the grievance to the CEPF Executive Director</w:t>
      </w:r>
      <w:r w:rsidRPr="002C4551">
        <w:rPr>
          <w:rFonts w:ascii="Calibri" w:hAnsi="Calibri" w:cs="Calibri"/>
          <w:lang w:val="en-US" w:eastAsia="en-GB"/>
        </w:rPr>
        <w:t>. The</w:t>
      </w:r>
      <w:r w:rsidRPr="002C4551">
        <w:rPr>
          <w:lang w:val="en-US" w:eastAsia="en-GB"/>
        </w:rPr>
        <w:t xml:space="preserve"> </w:t>
      </w:r>
      <w:r w:rsidR="004E767E" w:rsidRPr="002C4551">
        <w:rPr>
          <w:lang w:val="en-US" w:eastAsia="en-GB"/>
        </w:rPr>
        <w:t>Director will convene a team of 3</w:t>
      </w:r>
      <w:r w:rsidR="000175E8" w:rsidRPr="002C4551">
        <w:rPr>
          <w:lang w:val="en-US" w:eastAsia="en-GB"/>
        </w:rPr>
        <w:t xml:space="preserve"> or </w:t>
      </w:r>
      <w:r w:rsidR="004E767E" w:rsidRPr="002C4551">
        <w:rPr>
          <w:lang w:val="en-US" w:eastAsia="en-GB"/>
        </w:rPr>
        <w:t>4 senior staff to</w:t>
      </w:r>
      <w:r w:rsidRPr="002C4551">
        <w:rPr>
          <w:lang w:val="en-US" w:eastAsia="en-GB"/>
        </w:rPr>
        <w:t xml:space="preserve"> review the grievance and all documentation gathered throughout the investigation</w:t>
      </w:r>
      <w:r w:rsidR="000175E8" w:rsidRPr="002C4551">
        <w:rPr>
          <w:lang w:val="en-US" w:eastAsia="en-GB"/>
        </w:rPr>
        <w:t>,</w:t>
      </w:r>
      <w:r w:rsidRPr="002C4551">
        <w:rPr>
          <w:lang w:val="en-US" w:eastAsia="en-GB"/>
        </w:rPr>
        <w:t xml:space="preserve"> and </w:t>
      </w:r>
      <w:r w:rsidR="000175E8" w:rsidRPr="002C4551">
        <w:rPr>
          <w:lang w:val="en-US" w:eastAsia="en-GB"/>
        </w:rPr>
        <w:t xml:space="preserve">will </w:t>
      </w:r>
      <w:r w:rsidRPr="002C4551">
        <w:rPr>
          <w:lang w:val="en-US" w:eastAsia="en-GB"/>
        </w:rPr>
        <w:t xml:space="preserve">determine whether further actions are required to resolve the grievance. </w:t>
      </w:r>
      <w:r w:rsidR="0070459C" w:rsidRPr="002C4551">
        <w:rPr>
          <w:lang w:val="en-US" w:eastAsia="en-GB"/>
        </w:rPr>
        <w:t>MBG and CEPF are</w:t>
      </w:r>
      <w:r w:rsidRPr="002C4551">
        <w:rPr>
          <w:lang w:val="en-US" w:eastAsia="en-GB"/>
        </w:rPr>
        <w:t xml:space="preserve"> fully committed to resolving e</w:t>
      </w:r>
      <w:r w:rsidR="004E767E" w:rsidRPr="002C4551">
        <w:rPr>
          <w:lang w:val="en-US" w:eastAsia="en-GB"/>
        </w:rPr>
        <w:t>xternal stakeholder grievance</w:t>
      </w:r>
      <w:r w:rsidR="000175E8" w:rsidRPr="002C4551">
        <w:rPr>
          <w:lang w:val="en-US" w:eastAsia="en-GB"/>
        </w:rPr>
        <w:t>s</w:t>
      </w:r>
      <w:r w:rsidR="004E767E" w:rsidRPr="002C4551">
        <w:rPr>
          <w:lang w:val="en-US" w:eastAsia="en-GB"/>
        </w:rPr>
        <w:t xml:space="preserve">, and if they are unable </w:t>
      </w:r>
      <w:r w:rsidRPr="002C4551">
        <w:rPr>
          <w:lang w:val="en-US" w:eastAsia="en-GB"/>
        </w:rPr>
        <w:t xml:space="preserve">to resolve a complaint or a stakeholder is unhappy with the outcome, </w:t>
      </w:r>
      <w:r w:rsidR="004E767E" w:rsidRPr="002C4551">
        <w:rPr>
          <w:lang w:val="en-US" w:eastAsia="en-GB"/>
        </w:rPr>
        <w:t xml:space="preserve">then </w:t>
      </w:r>
      <w:r w:rsidRPr="002C4551">
        <w:rPr>
          <w:lang w:val="en-US" w:eastAsia="en-GB"/>
        </w:rPr>
        <w:t>advice</w:t>
      </w:r>
      <w:r w:rsidR="004E767E" w:rsidRPr="002C4551">
        <w:rPr>
          <w:lang w:val="en-US" w:eastAsia="en-GB"/>
        </w:rPr>
        <w:t xml:space="preserve"> should be sought from</w:t>
      </w:r>
      <w:r w:rsidRPr="002C4551">
        <w:rPr>
          <w:lang w:val="en-US" w:eastAsia="en-GB"/>
        </w:rPr>
        <w:t xml:space="preserve"> other independent parties.</w:t>
      </w:r>
    </w:p>
    <w:p w14:paraId="0498CBBA" w14:textId="77777777" w:rsidR="00382573" w:rsidRPr="002C4551" w:rsidRDefault="00382573" w:rsidP="00FD49E1">
      <w:pPr>
        <w:pStyle w:val="Heading"/>
        <w:rPr>
          <w:lang w:val="en-US"/>
        </w:rPr>
      </w:pPr>
      <w:bookmarkStart w:id="12" w:name="_Toc536269652"/>
      <w:bookmarkStart w:id="13" w:name="_Toc536270306"/>
      <w:r w:rsidRPr="002C4551">
        <w:rPr>
          <w:lang w:val="en-US"/>
        </w:rPr>
        <w:t>REPORTING</w:t>
      </w:r>
      <w:bookmarkEnd w:id="12"/>
      <w:bookmarkEnd w:id="13"/>
    </w:p>
    <w:p w14:paraId="74CC5018" w14:textId="77777777" w:rsidR="007373D1" w:rsidRPr="002C4551" w:rsidRDefault="00F42724" w:rsidP="007373D1">
      <w:pPr>
        <w:pStyle w:val="Paragraphedeliste"/>
        <w:rPr>
          <w:lang w:val="en-US" w:eastAsia="en-GB"/>
        </w:rPr>
        <w:sectPr w:rsidR="007373D1" w:rsidRPr="002C4551" w:rsidSect="00E532CC">
          <w:footerReference w:type="default" r:id="rId19"/>
          <w:pgSz w:w="11906" w:h="16838"/>
          <w:pgMar w:top="720" w:right="720" w:bottom="720" w:left="720" w:header="708" w:footer="708" w:gutter="0"/>
          <w:cols w:space="708"/>
          <w:docGrid w:linePitch="360"/>
        </w:sectPr>
      </w:pPr>
      <w:r w:rsidRPr="002C4551">
        <w:rPr>
          <w:lang w:val="en-US" w:eastAsia="en-GB"/>
        </w:rPr>
        <w:t xml:space="preserve">The grievance register will be available internally on request, to support reporting for individual projects. </w:t>
      </w:r>
      <w:r w:rsidR="00382573" w:rsidRPr="002C4551">
        <w:rPr>
          <w:lang w:val="en-US" w:eastAsia="en-GB"/>
        </w:rPr>
        <w:t>Information outlining the number of grievances, time to resolution</w:t>
      </w:r>
      <w:r w:rsidRPr="002C4551">
        <w:rPr>
          <w:lang w:val="en-US" w:eastAsia="en-GB"/>
        </w:rPr>
        <w:t>,</w:t>
      </w:r>
      <w:r w:rsidR="00382573" w:rsidRPr="002C4551">
        <w:rPr>
          <w:lang w:val="en-US" w:eastAsia="en-GB"/>
        </w:rPr>
        <w:t xml:space="preserve"> and outcomes of grievances will be </w:t>
      </w:r>
      <w:r w:rsidRPr="002C4551">
        <w:rPr>
          <w:lang w:val="en-US" w:eastAsia="en-GB"/>
        </w:rPr>
        <w:t xml:space="preserve">collated at 6-month intervals and presented </w:t>
      </w:r>
      <w:r w:rsidR="00474F69" w:rsidRPr="002C4551">
        <w:rPr>
          <w:lang w:val="en-US" w:eastAsia="en-GB"/>
        </w:rPr>
        <w:t>to CEPF</w:t>
      </w:r>
      <w:r w:rsidRPr="002C4551">
        <w:rPr>
          <w:lang w:val="en-US" w:eastAsia="en-GB"/>
        </w:rPr>
        <w:t xml:space="preserve">. </w:t>
      </w:r>
      <w:r w:rsidR="00474F69" w:rsidRPr="002C4551">
        <w:rPr>
          <w:lang w:val="en-US" w:eastAsia="en-GB"/>
        </w:rPr>
        <w:t>MBG</w:t>
      </w:r>
      <w:r w:rsidR="00382573" w:rsidRPr="002C4551">
        <w:rPr>
          <w:lang w:val="en-US" w:eastAsia="en-GB"/>
        </w:rPr>
        <w:t xml:space="preserve"> will evaluate and update the Grievance Mechanism procedure every two years (or </w:t>
      </w:r>
      <w:r w:rsidR="000175E8" w:rsidRPr="002C4551">
        <w:rPr>
          <w:lang w:val="en-US" w:eastAsia="en-GB"/>
        </w:rPr>
        <w:t xml:space="preserve">as </w:t>
      </w:r>
      <w:r w:rsidR="00382573" w:rsidRPr="002C4551">
        <w:rPr>
          <w:lang w:val="en-US" w:eastAsia="en-GB"/>
        </w:rPr>
        <w:t>required) to continually improve its stakeholder engagement.</w:t>
      </w:r>
      <w:r w:rsidR="00382573" w:rsidRPr="002C4551">
        <w:rPr>
          <w:lang w:val="en-US" w:eastAsia="en-GB"/>
        </w:rPr>
        <w:cr/>
      </w:r>
    </w:p>
    <w:p w14:paraId="421D3B4D" w14:textId="7B989F58" w:rsidR="00AB0858" w:rsidRPr="002C4551" w:rsidRDefault="00D52884" w:rsidP="00713E5D">
      <w:pPr>
        <w:rPr>
          <w:b/>
          <w:lang w:val="en-US"/>
        </w:rPr>
      </w:pPr>
      <w:r>
        <w:rPr>
          <w:noProof/>
          <w:lang w:val="fr-FR" w:eastAsia="fr-FR"/>
        </w:rPr>
        <w:lastRenderedPageBreak/>
        <mc:AlternateContent>
          <mc:Choice Requires="wps">
            <w:drawing>
              <wp:anchor distT="45720" distB="45720" distL="114300" distR="114300" simplePos="0" relativeHeight="251665408" behindDoc="0" locked="0" layoutInCell="1" allowOverlap="1" wp14:anchorId="5F5637DB" wp14:editId="01DEAED8">
                <wp:simplePos x="0" y="0"/>
                <wp:positionH relativeFrom="column">
                  <wp:posOffset>0</wp:posOffset>
                </wp:positionH>
                <wp:positionV relativeFrom="paragraph">
                  <wp:posOffset>419735</wp:posOffset>
                </wp:positionV>
                <wp:extent cx="868045" cy="414655"/>
                <wp:effectExtent l="0" t="635" r="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045"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677C35" w14:textId="77777777" w:rsidR="006D5F28" w:rsidRPr="007373D1" w:rsidRDefault="006D5F28" w:rsidP="006D5F28">
                            <w:pPr>
                              <w:rPr>
                                <w:b/>
                              </w:rPr>
                            </w:pPr>
                            <w:r>
                              <w:rPr>
                                <w:b/>
                              </w:rPr>
                              <w:t>Appendix 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F5637DB" id="_x0000_t202" coordsize="21600,21600" o:spt="202" path="m,l,21600r21600,l21600,xe">
                <v:stroke joinstyle="miter"/>
                <v:path gradientshapeok="t" o:connecttype="rect"/>
              </v:shapetype>
              <v:shape id="Text Box 2" o:spid="_x0000_s1026" type="#_x0000_t202" style="position:absolute;left:0;text-align:left;margin-left:0;margin-top:33.05pt;width:68.35pt;height:32.65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" stroked="f">
                <v:textbox style="mso-fit-shape-to-text:t">
                  <w:txbxContent>
                    <w:p w14:paraId="47677C35" w14:textId="77777777" w:rsidR="006D5F28" w:rsidRPr="007373D1" w:rsidRDefault="006D5F28" w:rsidP="006D5F28">
                      <w:pPr>
                        <w:rPr>
                          <w:b/>
                        </w:rPr>
                      </w:pPr>
                      <w:r>
                        <w:rPr>
                          <w:b/>
                        </w:rPr>
                        <w:t>Appendix 1</w:t>
                      </w:r>
                    </w:p>
                  </w:txbxContent>
                </v:textbox>
              </v:shape>
            </w:pict>
          </mc:Fallback>
        </mc:AlternateContent>
      </w:r>
      <w:bookmarkStart w:id="19" w:name="_MON_1610011823"/>
      <w:bookmarkEnd w:id="19"/>
      <w:r w:rsidR="00AB0858" w:rsidRPr="002C4551">
        <w:rPr>
          <w:noProof/>
          <w:lang w:val="en-US" w:eastAsia="en-GB"/>
        </w:rPr>
        <w:object w:dxaOrig="10775" w:dyaOrig="15892" w14:anchorId="4D80D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38.55pt;height:794.9pt" o:ole="">
            <v:imagedata r:id="rId20" o:title=""/>
          </v:shape>
          <o:OLEObject Type="Embed" ProgID="Word.Document.12" ShapeID="_x0000_i1025" DrawAspect="Content" ObjectID="_1641908652" r:id="rId21">
            <o:FieldCodes>\s</o:FieldCodes>
          </o:OLEObject>
        </w:object>
      </w:r>
      <w:r>
        <w:rPr>
          <w:noProof/>
          <w:lang w:val="fr-FR" w:eastAsia="fr-FR"/>
        </w:rPr>
        <mc:AlternateContent>
          <mc:Choice Requires="wps">
            <w:drawing>
              <wp:anchor distT="45720" distB="45720" distL="114300" distR="114300" simplePos="0" relativeHeight="251663360" behindDoc="0" locked="0" layoutInCell="1" allowOverlap="1" wp14:anchorId="485E7FDE" wp14:editId="2190425E">
                <wp:simplePos x="0" y="0"/>
                <wp:positionH relativeFrom="column">
                  <wp:posOffset>80645</wp:posOffset>
                </wp:positionH>
                <wp:positionV relativeFrom="paragraph">
                  <wp:posOffset>371475</wp:posOffset>
                </wp:positionV>
                <wp:extent cx="868045" cy="414655"/>
                <wp:effectExtent l="4445" t="0" r="381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045"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5F868" w14:textId="77777777" w:rsidR="007373D1" w:rsidRPr="007373D1" w:rsidRDefault="007373D1" w:rsidP="007373D1">
                            <w:pPr>
                              <w:rPr>
                                <w:b/>
                              </w:rPr>
                            </w:pPr>
                            <w:r>
                              <w:rPr>
                                <w:b/>
                              </w:rPr>
                              <w:t>Appendix 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85E7FDE" id="_x0000_s1027" type="#_x0000_t202" style="position:absolute;left:0;text-align:left;margin-left:6.35pt;margin-top:29.25pt;width:68.35pt;height:32.6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" stroked="f">
                <v:textbox style="mso-fit-shape-to-text:t">
                  <w:txbxContent>
                    <w:p w14:paraId="00E5F868" w14:textId="77777777" w:rsidR="007373D1" w:rsidRPr="007373D1" w:rsidRDefault="007373D1" w:rsidP="007373D1">
                      <w:pPr>
                        <w:rPr>
                          <w:b/>
                        </w:rPr>
                      </w:pPr>
                      <w:r>
                        <w:rPr>
                          <w:b/>
                        </w:rPr>
                        <w:t>Appendix 2</w:t>
                      </w:r>
                    </w:p>
                  </w:txbxContent>
                </v:textbox>
              </v:shape>
            </w:pict>
          </mc:Fallback>
        </mc:AlternateContent>
      </w:r>
      <w:bookmarkStart w:id="20" w:name="_MON_1626770836"/>
      <w:bookmarkEnd w:id="20"/>
      <w:r w:rsidR="00F92D81" w:rsidRPr="002C4551">
        <w:rPr>
          <w:noProof/>
          <w:lang w:val="en-US" w:eastAsia="en-GB"/>
        </w:rPr>
        <w:object w:dxaOrig="10780" w:dyaOrig="15520" w14:anchorId="2CE40C14">
          <v:shape id="_x0000_i1026" type="#_x0000_t75" alt="" style="width:539.15pt;height:775.85pt;mso-width-percent:0;mso-height-percent:0;mso-width-percent:0;mso-height-percent:0" o:ole="">
            <v:imagedata r:id="rId22" o:title=""/>
          </v:shape>
          <o:OLEObject Type="Embed" ProgID="Word.Document.12" ShapeID="_x0000_i1026" DrawAspect="Content" ObjectID="_1641908653" r:id="rId23">
            <o:FieldCodes>\s</o:FieldCodes>
          </o:OLEObject>
        </w:object>
      </w:r>
      <w:bookmarkStart w:id="21" w:name="_GoBack"/>
      <w:bookmarkEnd w:id="21"/>
    </w:p>
    <w:p w14:paraId="60875037" w14:textId="728D0860" w:rsidR="00AB0858" w:rsidRPr="002C4551" w:rsidRDefault="00AB0858" w:rsidP="007373D1">
      <w:pPr>
        <w:rPr>
          <w:lang w:val="en-US" w:eastAsia="en-GB"/>
        </w:rPr>
        <w:sectPr w:rsidR="00AB0858" w:rsidRPr="002C4551" w:rsidSect="00713E5D">
          <w:pgSz w:w="11906" w:h="16838"/>
          <w:pgMar w:top="244" w:right="720" w:bottom="720" w:left="720" w:header="709" w:footer="0" w:gutter="0"/>
          <w:cols w:space="708"/>
          <w:docGrid w:linePitch="360"/>
        </w:sectPr>
      </w:pPr>
    </w:p>
    <w:p w14:paraId="18681091" w14:textId="278738DF" w:rsidR="001A2F2D" w:rsidRPr="002C4551" w:rsidRDefault="001A2F2D" w:rsidP="007373D1">
      <w:pPr>
        <w:rPr>
          <w:lang w:val="en-US" w:eastAsia="en-GB"/>
        </w:rPr>
      </w:pPr>
    </w:p>
    <w:tbl>
      <w:tblPr>
        <w:tblStyle w:val="TableauGrille4-Accentuation61"/>
        <w:tblpPr w:leftFromText="180" w:rightFromText="180" w:horzAnchor="margin" w:tblpX="-289" w:tblpY="410"/>
        <w:tblW w:w="0" w:type="auto"/>
        <w:tblLayout w:type="fixed"/>
        <w:tblLook w:val="04A0" w:firstRow="1" w:lastRow="0" w:firstColumn="1" w:lastColumn="0" w:noHBand="0" w:noVBand="1"/>
        <w:tblPrChange w:id="22" w:author="Laura Benitez" w:date="2020-01-13T10:39:00Z">
          <w:tblPr>
            <w:tblStyle w:val="TableauGrille4-Accentuation61"/>
            <w:tblpPr w:leftFromText="180" w:rightFromText="180" w:horzAnchor="margin" w:tblpX="-289" w:tblpY="410"/>
            <w:tblW w:w="0" w:type="auto"/>
            <w:tblLook w:val="04A0" w:firstRow="1" w:lastRow="0" w:firstColumn="1" w:lastColumn="0" w:noHBand="0" w:noVBand="1"/>
          </w:tblPr>
        </w:tblPrChange>
      </w:tblPr>
      <w:tblGrid>
        <w:gridCol w:w="1299"/>
        <w:gridCol w:w="1319"/>
        <w:gridCol w:w="1326"/>
        <w:gridCol w:w="1570"/>
        <w:gridCol w:w="1464"/>
        <w:gridCol w:w="1902"/>
        <w:gridCol w:w="1664"/>
        <w:gridCol w:w="1060"/>
        <w:gridCol w:w="2983"/>
        <w:gridCol w:w="1503"/>
        <w:tblGridChange w:id="23">
          <w:tblGrid>
            <w:gridCol w:w="1299"/>
            <w:gridCol w:w="2"/>
            <w:gridCol w:w="1317"/>
            <w:gridCol w:w="2"/>
            <w:gridCol w:w="1324"/>
            <w:gridCol w:w="2"/>
            <w:gridCol w:w="1568"/>
            <w:gridCol w:w="2"/>
            <w:gridCol w:w="1462"/>
            <w:gridCol w:w="2"/>
            <w:gridCol w:w="1900"/>
            <w:gridCol w:w="3"/>
            <w:gridCol w:w="1661"/>
            <w:gridCol w:w="2"/>
            <w:gridCol w:w="1058"/>
            <w:gridCol w:w="2"/>
            <w:gridCol w:w="2981"/>
            <w:gridCol w:w="1"/>
            <w:gridCol w:w="1502"/>
          </w:tblGrid>
        </w:tblGridChange>
      </w:tblGrid>
      <w:tr w:rsidR="00713E5D" w:rsidRPr="002C4551" w14:paraId="5962896A" w14:textId="77777777" w:rsidTr="00713E5D">
        <w:trPr>
          <w:cnfStyle w:val="100000000000" w:firstRow="1" w:lastRow="0" w:firstColumn="0" w:lastColumn="0" w:oddVBand="0" w:evenVBand="0" w:oddHBand="0" w:evenHBand="0" w:firstRowFirstColumn="0" w:firstRowLastColumn="0" w:lastRowFirstColumn="0" w:lastRowLastColumn="0"/>
          <w:cantSplit/>
          <w:trPrChange w:id="24" w:author="Laura Benitez" w:date="2020-01-13T10:39:00Z">
            <w:trPr>
              <w:cantSplit/>
            </w:trPr>
          </w:trPrChange>
        </w:trPr>
        <w:tc>
          <w:tcPr>
            <w:cnfStyle w:val="001000000000" w:firstRow="0" w:lastRow="0" w:firstColumn="1" w:lastColumn="0" w:oddVBand="0" w:evenVBand="0" w:oddHBand="0" w:evenHBand="0" w:firstRowFirstColumn="0" w:firstRowLastColumn="0" w:lastRowFirstColumn="0" w:lastRowLastColumn="0"/>
            <w:tcW w:w="1299" w:type="dxa"/>
            <w:tcPrChange w:id="25" w:author="Laura Benitez" w:date="2020-01-13T10:39:00Z">
              <w:tcPr>
                <w:tcW w:w="0" w:type="auto"/>
                <w:gridSpan w:val="2"/>
              </w:tcPr>
            </w:tcPrChange>
          </w:tcPr>
          <w:p w14:paraId="6B503EE6" w14:textId="518D1D78" w:rsidR="007373D1" w:rsidRPr="002C4551" w:rsidRDefault="001A2F2D" w:rsidP="001A2F2D">
            <w:pPr>
              <w:jc w:val="center"/>
              <w:cnfStyle w:val="101000000000" w:firstRow="1" w:lastRow="0" w:firstColumn="1" w:lastColumn="0" w:oddVBand="0" w:evenVBand="0" w:oddHBand="0" w:evenHBand="0" w:firstRowFirstColumn="0" w:firstRowLastColumn="0" w:lastRowFirstColumn="0" w:lastRowLastColumn="0"/>
              <w:rPr>
                <w:lang w:val="en-US" w:eastAsia="en-GB"/>
              </w:rPr>
            </w:pPr>
            <w:r w:rsidRPr="002C4551">
              <w:rPr>
                <w:lang w:val="en-US" w:eastAsia="en-GB"/>
              </w:rPr>
              <w:t>Grievance ID</w:t>
            </w:r>
          </w:p>
        </w:tc>
        <w:tc>
          <w:tcPr>
            <w:tcW w:w="1319" w:type="dxa"/>
            <w:tcPrChange w:id="26" w:author="Laura Benitez" w:date="2020-01-13T10:39:00Z">
              <w:tcPr>
                <w:tcW w:w="0" w:type="auto"/>
                <w:gridSpan w:val="2"/>
              </w:tcPr>
            </w:tcPrChange>
          </w:tcPr>
          <w:p w14:paraId="0089EE8D" w14:textId="77777777" w:rsidR="007373D1" w:rsidRPr="002C4551" w:rsidRDefault="001A2F2D" w:rsidP="001A2F2D">
            <w:pPr>
              <w:jc w:val="center"/>
              <w:cnfStyle w:val="100000000000" w:firstRow="1" w:lastRow="0" w:firstColumn="0" w:lastColumn="0" w:oddVBand="0" w:evenVBand="0" w:oddHBand="0" w:evenHBand="0" w:firstRowFirstColumn="0" w:firstRowLastColumn="0" w:lastRowFirstColumn="0" w:lastRowLastColumn="0"/>
              <w:rPr>
                <w:lang w:val="en-US" w:eastAsia="en-GB"/>
              </w:rPr>
            </w:pPr>
            <w:r w:rsidRPr="002C4551">
              <w:rPr>
                <w:lang w:val="en-US" w:eastAsia="en-GB"/>
              </w:rPr>
              <w:t>Stakeholder</w:t>
            </w:r>
          </w:p>
        </w:tc>
        <w:tc>
          <w:tcPr>
            <w:tcW w:w="1326" w:type="dxa"/>
            <w:tcPrChange w:id="27" w:author="Laura Benitez" w:date="2020-01-13T10:39:00Z">
              <w:tcPr>
                <w:tcW w:w="0" w:type="auto"/>
                <w:gridSpan w:val="2"/>
              </w:tcPr>
            </w:tcPrChange>
          </w:tcPr>
          <w:p w14:paraId="46914767" w14:textId="77777777" w:rsidR="007373D1" w:rsidRPr="002C4551" w:rsidRDefault="001A2F2D" w:rsidP="001A2F2D">
            <w:pPr>
              <w:jc w:val="center"/>
              <w:cnfStyle w:val="100000000000" w:firstRow="1" w:lastRow="0" w:firstColumn="0" w:lastColumn="0" w:oddVBand="0" w:evenVBand="0" w:oddHBand="0" w:evenHBand="0" w:firstRowFirstColumn="0" w:firstRowLastColumn="0" w:lastRowFirstColumn="0" w:lastRowLastColumn="0"/>
              <w:rPr>
                <w:lang w:val="en-US" w:eastAsia="en-GB"/>
              </w:rPr>
            </w:pPr>
            <w:r w:rsidRPr="002C4551">
              <w:rPr>
                <w:lang w:val="en-US" w:eastAsia="en-GB"/>
              </w:rPr>
              <w:t xml:space="preserve">Date </w:t>
            </w:r>
            <w:r w:rsidR="0011639F" w:rsidRPr="002C4551">
              <w:rPr>
                <w:lang w:val="en-US" w:eastAsia="en-GB"/>
              </w:rPr>
              <w:t>received</w:t>
            </w:r>
          </w:p>
        </w:tc>
        <w:tc>
          <w:tcPr>
            <w:tcW w:w="1570" w:type="dxa"/>
            <w:tcPrChange w:id="28" w:author="Laura Benitez" w:date="2020-01-13T10:39:00Z">
              <w:tcPr>
                <w:tcW w:w="0" w:type="auto"/>
                <w:gridSpan w:val="2"/>
              </w:tcPr>
            </w:tcPrChange>
          </w:tcPr>
          <w:p w14:paraId="4E6D0C64" w14:textId="77777777" w:rsidR="007373D1" w:rsidRPr="002C4551" w:rsidRDefault="001A2F2D" w:rsidP="001A2F2D">
            <w:pPr>
              <w:jc w:val="center"/>
              <w:cnfStyle w:val="100000000000" w:firstRow="1" w:lastRow="0" w:firstColumn="0" w:lastColumn="0" w:oddVBand="0" w:evenVBand="0" w:oddHBand="0" w:evenHBand="0" w:firstRowFirstColumn="0" w:firstRowLastColumn="0" w:lastRowFirstColumn="0" w:lastRowLastColumn="0"/>
              <w:rPr>
                <w:lang w:val="en-US" w:eastAsia="en-GB"/>
              </w:rPr>
            </w:pPr>
            <w:r w:rsidRPr="002C4551">
              <w:rPr>
                <w:lang w:val="en-US" w:eastAsia="en-GB"/>
              </w:rPr>
              <w:t>Grievance owner</w:t>
            </w:r>
          </w:p>
        </w:tc>
        <w:tc>
          <w:tcPr>
            <w:tcW w:w="1464" w:type="dxa"/>
            <w:tcPrChange w:id="29" w:author="Laura Benitez" w:date="2020-01-13T10:39:00Z">
              <w:tcPr>
                <w:tcW w:w="0" w:type="auto"/>
                <w:gridSpan w:val="2"/>
              </w:tcPr>
            </w:tcPrChange>
          </w:tcPr>
          <w:p w14:paraId="488132B1" w14:textId="77777777" w:rsidR="007373D1" w:rsidRPr="002C4551" w:rsidRDefault="001A2F2D" w:rsidP="001A2F2D">
            <w:pPr>
              <w:jc w:val="center"/>
              <w:cnfStyle w:val="100000000000" w:firstRow="1" w:lastRow="0" w:firstColumn="0" w:lastColumn="0" w:oddVBand="0" w:evenVBand="0" w:oddHBand="0" w:evenHBand="0" w:firstRowFirstColumn="0" w:firstRowLastColumn="0" w:lastRowFirstColumn="0" w:lastRowLastColumn="0"/>
              <w:rPr>
                <w:lang w:val="en-US" w:eastAsia="en-GB"/>
              </w:rPr>
            </w:pPr>
            <w:r w:rsidRPr="002C4551">
              <w:rPr>
                <w:lang w:val="en-US" w:eastAsia="en-GB"/>
              </w:rPr>
              <w:t>Grievance level</w:t>
            </w:r>
          </w:p>
        </w:tc>
        <w:tc>
          <w:tcPr>
            <w:tcW w:w="1902" w:type="dxa"/>
            <w:tcPrChange w:id="30" w:author="Laura Benitez" w:date="2020-01-13T10:39:00Z">
              <w:tcPr>
                <w:tcW w:w="0" w:type="auto"/>
                <w:gridSpan w:val="2"/>
              </w:tcPr>
            </w:tcPrChange>
          </w:tcPr>
          <w:p w14:paraId="1F828C64" w14:textId="77777777" w:rsidR="007373D1" w:rsidRPr="002C4551" w:rsidRDefault="001A2F2D" w:rsidP="001A2F2D">
            <w:pPr>
              <w:jc w:val="center"/>
              <w:cnfStyle w:val="100000000000" w:firstRow="1" w:lastRow="0" w:firstColumn="0" w:lastColumn="0" w:oddVBand="0" w:evenVBand="0" w:oddHBand="0" w:evenHBand="0" w:firstRowFirstColumn="0" w:firstRowLastColumn="0" w:lastRowFirstColumn="0" w:lastRowLastColumn="0"/>
              <w:rPr>
                <w:lang w:val="en-US" w:eastAsia="en-GB"/>
              </w:rPr>
            </w:pPr>
            <w:r w:rsidRPr="002C4551">
              <w:rPr>
                <w:lang w:val="en-US" w:eastAsia="en-GB"/>
              </w:rPr>
              <w:t>Grievance description</w:t>
            </w:r>
          </w:p>
        </w:tc>
        <w:tc>
          <w:tcPr>
            <w:tcW w:w="1664" w:type="dxa"/>
            <w:tcPrChange w:id="31" w:author="Laura Benitez" w:date="2020-01-13T10:39:00Z">
              <w:tcPr>
                <w:tcW w:w="0" w:type="auto"/>
                <w:gridSpan w:val="2"/>
              </w:tcPr>
            </w:tcPrChange>
          </w:tcPr>
          <w:p w14:paraId="6E5094DE" w14:textId="77777777" w:rsidR="007373D1" w:rsidRPr="002C4551" w:rsidRDefault="0011639F" w:rsidP="001A2F2D">
            <w:pPr>
              <w:jc w:val="center"/>
              <w:cnfStyle w:val="100000000000" w:firstRow="1" w:lastRow="0" w:firstColumn="0" w:lastColumn="0" w:oddVBand="0" w:evenVBand="0" w:oddHBand="0" w:evenHBand="0" w:firstRowFirstColumn="0" w:firstRowLastColumn="0" w:lastRowFirstColumn="0" w:lastRowLastColumn="0"/>
              <w:rPr>
                <w:lang w:val="en-US" w:eastAsia="en-GB"/>
              </w:rPr>
            </w:pPr>
            <w:r w:rsidRPr="002C4551">
              <w:rPr>
                <w:lang w:val="en-US" w:eastAsia="en-GB"/>
              </w:rPr>
              <w:t>Cause</w:t>
            </w:r>
            <w:r w:rsidR="001A2F2D" w:rsidRPr="002C4551">
              <w:rPr>
                <w:lang w:val="en-US" w:eastAsia="en-GB"/>
              </w:rPr>
              <w:t xml:space="preserve"> of grievance</w:t>
            </w:r>
          </w:p>
        </w:tc>
        <w:tc>
          <w:tcPr>
            <w:tcW w:w="1060" w:type="dxa"/>
            <w:tcPrChange w:id="32" w:author="Laura Benitez" w:date="2020-01-13T10:39:00Z">
              <w:tcPr>
                <w:tcW w:w="0" w:type="auto"/>
                <w:gridSpan w:val="2"/>
              </w:tcPr>
            </w:tcPrChange>
          </w:tcPr>
          <w:p w14:paraId="246BFFDD" w14:textId="77777777" w:rsidR="007373D1" w:rsidRPr="002C4551" w:rsidRDefault="001A2F2D" w:rsidP="001A2F2D">
            <w:pPr>
              <w:jc w:val="center"/>
              <w:cnfStyle w:val="100000000000" w:firstRow="1" w:lastRow="0" w:firstColumn="0" w:lastColumn="0" w:oddVBand="0" w:evenVBand="0" w:oddHBand="0" w:evenHBand="0" w:firstRowFirstColumn="0" w:firstRowLastColumn="0" w:lastRowFirstColumn="0" w:lastRowLastColumn="0"/>
              <w:rPr>
                <w:lang w:val="en-US" w:eastAsia="en-GB"/>
              </w:rPr>
            </w:pPr>
            <w:r w:rsidRPr="002C4551">
              <w:rPr>
                <w:lang w:val="en-US" w:eastAsia="en-GB"/>
              </w:rPr>
              <w:t>Outcome</w:t>
            </w:r>
          </w:p>
        </w:tc>
        <w:tc>
          <w:tcPr>
            <w:tcW w:w="2983" w:type="dxa"/>
            <w:tcPrChange w:id="33" w:author="Laura Benitez" w:date="2020-01-13T10:39:00Z">
              <w:tcPr>
                <w:tcW w:w="0" w:type="auto"/>
                <w:gridSpan w:val="2"/>
              </w:tcPr>
            </w:tcPrChange>
          </w:tcPr>
          <w:p w14:paraId="5E437476" w14:textId="77777777" w:rsidR="007373D1" w:rsidRPr="002C4551" w:rsidRDefault="001A2F2D" w:rsidP="001A2F2D">
            <w:pPr>
              <w:jc w:val="center"/>
              <w:cnfStyle w:val="100000000000" w:firstRow="1" w:lastRow="0" w:firstColumn="0" w:lastColumn="0" w:oddVBand="0" w:evenVBand="0" w:oddHBand="0" w:evenHBand="0" w:firstRowFirstColumn="0" w:firstRowLastColumn="0" w:lastRowFirstColumn="0" w:lastRowLastColumn="0"/>
              <w:rPr>
                <w:lang w:val="en-US" w:eastAsia="en-GB"/>
              </w:rPr>
            </w:pPr>
            <w:r w:rsidRPr="002C4551">
              <w:rPr>
                <w:lang w:val="en-US" w:eastAsia="en-GB"/>
              </w:rPr>
              <w:t>Resolution ‘Accepted’ or ‘Unaccepted’</w:t>
            </w:r>
          </w:p>
        </w:tc>
        <w:tc>
          <w:tcPr>
            <w:tcW w:w="1503" w:type="dxa"/>
            <w:tcPrChange w:id="34" w:author="Laura Benitez" w:date="2020-01-13T10:39:00Z">
              <w:tcPr>
                <w:tcW w:w="0" w:type="auto"/>
              </w:tcPr>
            </w:tcPrChange>
          </w:tcPr>
          <w:p w14:paraId="5CD7AF07" w14:textId="77777777" w:rsidR="007373D1" w:rsidRPr="002C4551" w:rsidRDefault="001A2F2D" w:rsidP="001A2F2D">
            <w:pPr>
              <w:jc w:val="center"/>
              <w:cnfStyle w:val="100000000000" w:firstRow="1" w:lastRow="0" w:firstColumn="0" w:lastColumn="0" w:oddVBand="0" w:evenVBand="0" w:oddHBand="0" w:evenHBand="0" w:firstRowFirstColumn="0" w:firstRowLastColumn="0" w:lastRowFirstColumn="0" w:lastRowLastColumn="0"/>
              <w:rPr>
                <w:lang w:val="en-US" w:eastAsia="en-GB"/>
              </w:rPr>
            </w:pPr>
            <w:r w:rsidRPr="002C4551">
              <w:rPr>
                <w:lang w:val="en-US" w:eastAsia="en-GB"/>
              </w:rPr>
              <w:t>Actions/notes</w:t>
            </w:r>
          </w:p>
        </w:tc>
      </w:tr>
      <w:tr w:rsidR="00713E5D" w:rsidRPr="002C4551" w14:paraId="2C169ED1" w14:textId="77777777" w:rsidTr="00713E5D">
        <w:trPr>
          <w:cnfStyle w:val="000000100000" w:firstRow="0" w:lastRow="0" w:firstColumn="0" w:lastColumn="0" w:oddVBand="0" w:evenVBand="0" w:oddHBand="1" w:evenHBand="0" w:firstRowFirstColumn="0" w:firstRowLastColumn="0" w:lastRowFirstColumn="0" w:lastRowLastColumn="0"/>
          <w:cantSplit/>
          <w:trHeight w:val="1134"/>
          <w:trPrChange w:id="35" w:author="Laura Benitez" w:date="2020-01-13T10:39:00Z">
            <w:trPr>
              <w:cantSplit/>
              <w:trHeight w:val="1134"/>
            </w:trPr>
          </w:trPrChange>
        </w:trPr>
        <w:tc>
          <w:tcPr>
            <w:cnfStyle w:val="001000000000" w:firstRow="0" w:lastRow="0" w:firstColumn="1" w:lastColumn="0" w:oddVBand="0" w:evenVBand="0" w:oddHBand="0" w:evenHBand="0" w:firstRowFirstColumn="0" w:firstRowLastColumn="0" w:lastRowFirstColumn="0" w:lastRowLastColumn="0"/>
            <w:tcW w:w="1299" w:type="dxa"/>
            <w:tcPrChange w:id="36" w:author="Laura Benitez" w:date="2020-01-13T10:39:00Z">
              <w:tcPr>
                <w:tcW w:w="0" w:type="auto"/>
                <w:gridSpan w:val="2"/>
              </w:tcPr>
            </w:tcPrChange>
          </w:tcPr>
          <w:p w14:paraId="343E9A99" w14:textId="77777777" w:rsidR="007373D1" w:rsidRPr="002C4551" w:rsidRDefault="007373D1" w:rsidP="001A2F2D">
            <w:pPr>
              <w:cnfStyle w:val="001000100000" w:firstRow="0" w:lastRow="0" w:firstColumn="1" w:lastColumn="0" w:oddVBand="0" w:evenVBand="0" w:oddHBand="1" w:evenHBand="0" w:firstRowFirstColumn="0" w:firstRowLastColumn="0" w:lastRowFirstColumn="0" w:lastRowLastColumn="0"/>
              <w:rPr>
                <w:lang w:val="en-US" w:eastAsia="en-GB"/>
              </w:rPr>
            </w:pPr>
          </w:p>
        </w:tc>
        <w:tc>
          <w:tcPr>
            <w:tcW w:w="1319" w:type="dxa"/>
            <w:tcPrChange w:id="37" w:author="Laura Benitez" w:date="2020-01-13T10:39:00Z">
              <w:tcPr>
                <w:tcW w:w="0" w:type="auto"/>
                <w:gridSpan w:val="2"/>
              </w:tcPr>
            </w:tcPrChange>
          </w:tcPr>
          <w:p w14:paraId="60BDB96B"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326" w:type="dxa"/>
            <w:tcPrChange w:id="38" w:author="Laura Benitez" w:date="2020-01-13T10:39:00Z">
              <w:tcPr>
                <w:tcW w:w="0" w:type="auto"/>
                <w:gridSpan w:val="2"/>
              </w:tcPr>
            </w:tcPrChange>
          </w:tcPr>
          <w:p w14:paraId="697F35E7"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570" w:type="dxa"/>
            <w:tcPrChange w:id="39" w:author="Laura Benitez" w:date="2020-01-13T10:39:00Z">
              <w:tcPr>
                <w:tcW w:w="0" w:type="auto"/>
                <w:gridSpan w:val="2"/>
              </w:tcPr>
            </w:tcPrChange>
          </w:tcPr>
          <w:p w14:paraId="5043DEAC"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464" w:type="dxa"/>
            <w:tcPrChange w:id="40" w:author="Laura Benitez" w:date="2020-01-13T10:39:00Z">
              <w:tcPr>
                <w:tcW w:w="0" w:type="auto"/>
                <w:gridSpan w:val="2"/>
              </w:tcPr>
            </w:tcPrChange>
          </w:tcPr>
          <w:p w14:paraId="56C23AB5"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902" w:type="dxa"/>
            <w:tcPrChange w:id="41" w:author="Laura Benitez" w:date="2020-01-13T10:39:00Z">
              <w:tcPr>
                <w:tcW w:w="0" w:type="auto"/>
                <w:gridSpan w:val="2"/>
              </w:tcPr>
            </w:tcPrChange>
          </w:tcPr>
          <w:p w14:paraId="745323DE"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664" w:type="dxa"/>
            <w:tcPrChange w:id="42" w:author="Laura Benitez" w:date="2020-01-13T10:39:00Z">
              <w:tcPr>
                <w:tcW w:w="0" w:type="auto"/>
                <w:gridSpan w:val="2"/>
              </w:tcPr>
            </w:tcPrChange>
          </w:tcPr>
          <w:p w14:paraId="3493EDFD"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060" w:type="dxa"/>
            <w:tcPrChange w:id="43" w:author="Laura Benitez" w:date="2020-01-13T10:39:00Z">
              <w:tcPr>
                <w:tcW w:w="0" w:type="auto"/>
                <w:gridSpan w:val="2"/>
              </w:tcPr>
            </w:tcPrChange>
          </w:tcPr>
          <w:p w14:paraId="2A1DE3F2"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2983" w:type="dxa"/>
            <w:tcPrChange w:id="44" w:author="Laura Benitez" w:date="2020-01-13T10:39:00Z">
              <w:tcPr>
                <w:tcW w:w="0" w:type="auto"/>
                <w:gridSpan w:val="2"/>
              </w:tcPr>
            </w:tcPrChange>
          </w:tcPr>
          <w:p w14:paraId="57BE7701"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503" w:type="dxa"/>
            <w:tcPrChange w:id="45" w:author="Laura Benitez" w:date="2020-01-13T10:39:00Z">
              <w:tcPr>
                <w:tcW w:w="0" w:type="auto"/>
              </w:tcPr>
            </w:tcPrChange>
          </w:tcPr>
          <w:p w14:paraId="40E85521"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r>
      <w:tr w:rsidR="00713E5D" w:rsidRPr="002C4551" w14:paraId="2110EF43" w14:textId="77777777" w:rsidTr="00713E5D">
        <w:tblPrEx>
          <w:tblPrExChange w:id="46" w:author="Laura Benitez" w:date="2020-01-13T10:39:00Z">
            <w:tblPrEx>
              <w:tblW w:w="5000" w:type="pct"/>
            </w:tblPrEx>
          </w:tblPrExChange>
        </w:tblPrEx>
        <w:trPr>
          <w:cantSplit/>
          <w:trHeight w:val="1134"/>
          <w:trPrChange w:id="47" w:author="Laura Benitez" w:date="2020-01-13T10:39:00Z">
            <w:trPr>
              <w:cantSplit/>
              <w:trHeight w:val="1134"/>
            </w:trPr>
          </w:trPrChange>
        </w:trPr>
        <w:tc>
          <w:tcPr>
            <w:cnfStyle w:val="001000000000" w:firstRow="0" w:lastRow="0" w:firstColumn="1" w:lastColumn="0" w:oddVBand="0" w:evenVBand="0" w:oddHBand="0" w:evenHBand="0" w:firstRowFirstColumn="0" w:firstRowLastColumn="0" w:lastRowFirstColumn="0" w:lastRowLastColumn="0"/>
            <w:tcW w:w="1299" w:type="dxa"/>
            <w:tcPrChange w:id="48" w:author="Laura Benitez" w:date="2020-01-13T10:39:00Z">
              <w:tcPr>
                <w:tcW w:w="404" w:type="pct"/>
              </w:tcPr>
            </w:tcPrChange>
          </w:tcPr>
          <w:p w14:paraId="7AD78ADE" w14:textId="77777777" w:rsidR="007373D1" w:rsidRPr="002C4551" w:rsidRDefault="007373D1" w:rsidP="001A2F2D">
            <w:pPr>
              <w:rPr>
                <w:lang w:val="en-US" w:eastAsia="en-GB"/>
              </w:rPr>
            </w:pPr>
          </w:p>
        </w:tc>
        <w:tc>
          <w:tcPr>
            <w:tcW w:w="1319" w:type="dxa"/>
            <w:tcPrChange w:id="49" w:author="Laura Benitez" w:date="2020-01-13T10:39:00Z">
              <w:tcPr>
                <w:tcW w:w="410" w:type="pct"/>
                <w:gridSpan w:val="2"/>
              </w:tcPr>
            </w:tcPrChange>
          </w:tcPr>
          <w:p w14:paraId="39F769C6"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c>
          <w:tcPr>
            <w:tcW w:w="1326" w:type="dxa"/>
            <w:tcPrChange w:id="50" w:author="Laura Benitez" w:date="2020-01-13T10:39:00Z">
              <w:tcPr>
                <w:tcW w:w="412" w:type="pct"/>
                <w:gridSpan w:val="2"/>
              </w:tcPr>
            </w:tcPrChange>
          </w:tcPr>
          <w:p w14:paraId="63A1A5F9"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c>
          <w:tcPr>
            <w:tcW w:w="1570" w:type="dxa"/>
            <w:tcPrChange w:id="51" w:author="Laura Benitez" w:date="2020-01-13T10:39:00Z">
              <w:tcPr>
                <w:tcW w:w="488" w:type="pct"/>
                <w:gridSpan w:val="2"/>
              </w:tcPr>
            </w:tcPrChange>
          </w:tcPr>
          <w:p w14:paraId="4B692184"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c>
          <w:tcPr>
            <w:tcW w:w="1464" w:type="dxa"/>
            <w:tcPrChange w:id="52" w:author="Laura Benitez" w:date="2020-01-13T10:39:00Z">
              <w:tcPr>
                <w:tcW w:w="455" w:type="pct"/>
                <w:gridSpan w:val="2"/>
              </w:tcPr>
            </w:tcPrChange>
          </w:tcPr>
          <w:p w14:paraId="1B37998D"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c>
          <w:tcPr>
            <w:tcW w:w="1902" w:type="dxa"/>
            <w:tcPrChange w:id="53" w:author="Laura Benitez" w:date="2020-01-13T10:39:00Z">
              <w:tcPr>
                <w:tcW w:w="591" w:type="pct"/>
                <w:gridSpan w:val="2"/>
              </w:tcPr>
            </w:tcPrChange>
          </w:tcPr>
          <w:p w14:paraId="3F0A6C79"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c>
          <w:tcPr>
            <w:tcW w:w="1664" w:type="dxa"/>
            <w:tcPrChange w:id="54" w:author="Laura Benitez" w:date="2020-01-13T10:39:00Z">
              <w:tcPr>
                <w:tcW w:w="517" w:type="pct"/>
                <w:gridSpan w:val="2"/>
              </w:tcPr>
            </w:tcPrChange>
          </w:tcPr>
          <w:p w14:paraId="0DF024EB"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c>
          <w:tcPr>
            <w:tcW w:w="1060" w:type="dxa"/>
            <w:tcPrChange w:id="55" w:author="Laura Benitez" w:date="2020-01-13T10:39:00Z">
              <w:tcPr>
                <w:tcW w:w="329" w:type="pct"/>
                <w:gridSpan w:val="2"/>
              </w:tcPr>
            </w:tcPrChange>
          </w:tcPr>
          <w:p w14:paraId="50C4FF5F"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c>
          <w:tcPr>
            <w:tcW w:w="2983" w:type="dxa"/>
            <w:tcPrChange w:id="56" w:author="Laura Benitez" w:date="2020-01-13T10:39:00Z">
              <w:tcPr>
                <w:tcW w:w="927" w:type="pct"/>
                <w:gridSpan w:val="2"/>
              </w:tcPr>
            </w:tcPrChange>
          </w:tcPr>
          <w:p w14:paraId="3085BB9A"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c>
          <w:tcPr>
            <w:tcW w:w="1503" w:type="dxa"/>
            <w:tcPrChange w:id="57" w:author="Laura Benitez" w:date="2020-01-13T10:39:00Z">
              <w:tcPr>
                <w:tcW w:w="467" w:type="pct"/>
                <w:gridSpan w:val="2"/>
              </w:tcPr>
            </w:tcPrChange>
          </w:tcPr>
          <w:p w14:paraId="157ABF7E"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r>
      <w:tr w:rsidR="00713E5D" w:rsidRPr="002C4551" w14:paraId="177B6DCE" w14:textId="77777777" w:rsidTr="00713E5D">
        <w:trPr>
          <w:cnfStyle w:val="000000100000" w:firstRow="0" w:lastRow="0" w:firstColumn="0" w:lastColumn="0" w:oddVBand="0" w:evenVBand="0" w:oddHBand="1" w:evenHBand="0" w:firstRowFirstColumn="0" w:firstRowLastColumn="0" w:lastRowFirstColumn="0" w:lastRowLastColumn="0"/>
          <w:cantSplit/>
          <w:trHeight w:val="1134"/>
          <w:trPrChange w:id="58" w:author="Laura Benitez" w:date="2020-01-13T10:39:00Z">
            <w:trPr>
              <w:cantSplit/>
              <w:trHeight w:val="1134"/>
            </w:trPr>
          </w:trPrChange>
        </w:trPr>
        <w:tc>
          <w:tcPr>
            <w:cnfStyle w:val="001000000000" w:firstRow="0" w:lastRow="0" w:firstColumn="1" w:lastColumn="0" w:oddVBand="0" w:evenVBand="0" w:oddHBand="0" w:evenHBand="0" w:firstRowFirstColumn="0" w:firstRowLastColumn="0" w:lastRowFirstColumn="0" w:lastRowLastColumn="0"/>
            <w:tcW w:w="1299" w:type="dxa"/>
            <w:tcPrChange w:id="59" w:author="Laura Benitez" w:date="2020-01-13T10:39:00Z">
              <w:tcPr>
                <w:tcW w:w="0" w:type="auto"/>
                <w:gridSpan w:val="2"/>
              </w:tcPr>
            </w:tcPrChange>
          </w:tcPr>
          <w:p w14:paraId="21B79071" w14:textId="77777777" w:rsidR="007373D1" w:rsidRPr="002C4551" w:rsidRDefault="007373D1" w:rsidP="001A2F2D">
            <w:pPr>
              <w:cnfStyle w:val="001000100000" w:firstRow="0" w:lastRow="0" w:firstColumn="1" w:lastColumn="0" w:oddVBand="0" w:evenVBand="0" w:oddHBand="1" w:evenHBand="0" w:firstRowFirstColumn="0" w:firstRowLastColumn="0" w:lastRowFirstColumn="0" w:lastRowLastColumn="0"/>
              <w:rPr>
                <w:lang w:val="en-US" w:eastAsia="en-GB"/>
              </w:rPr>
            </w:pPr>
          </w:p>
        </w:tc>
        <w:tc>
          <w:tcPr>
            <w:tcW w:w="1319" w:type="dxa"/>
            <w:tcPrChange w:id="60" w:author="Laura Benitez" w:date="2020-01-13T10:39:00Z">
              <w:tcPr>
                <w:tcW w:w="0" w:type="auto"/>
                <w:gridSpan w:val="2"/>
              </w:tcPr>
            </w:tcPrChange>
          </w:tcPr>
          <w:p w14:paraId="1A2D143F"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326" w:type="dxa"/>
            <w:tcPrChange w:id="61" w:author="Laura Benitez" w:date="2020-01-13T10:39:00Z">
              <w:tcPr>
                <w:tcW w:w="0" w:type="auto"/>
                <w:gridSpan w:val="2"/>
              </w:tcPr>
            </w:tcPrChange>
          </w:tcPr>
          <w:p w14:paraId="4E6E7C85"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570" w:type="dxa"/>
            <w:tcPrChange w:id="62" w:author="Laura Benitez" w:date="2020-01-13T10:39:00Z">
              <w:tcPr>
                <w:tcW w:w="0" w:type="auto"/>
                <w:gridSpan w:val="2"/>
              </w:tcPr>
            </w:tcPrChange>
          </w:tcPr>
          <w:p w14:paraId="7FABC6AA"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464" w:type="dxa"/>
            <w:tcPrChange w:id="63" w:author="Laura Benitez" w:date="2020-01-13T10:39:00Z">
              <w:tcPr>
                <w:tcW w:w="0" w:type="auto"/>
                <w:gridSpan w:val="2"/>
              </w:tcPr>
            </w:tcPrChange>
          </w:tcPr>
          <w:p w14:paraId="7BF16B7A"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902" w:type="dxa"/>
            <w:tcPrChange w:id="64" w:author="Laura Benitez" w:date="2020-01-13T10:39:00Z">
              <w:tcPr>
                <w:tcW w:w="0" w:type="auto"/>
                <w:gridSpan w:val="2"/>
              </w:tcPr>
            </w:tcPrChange>
          </w:tcPr>
          <w:p w14:paraId="77B5341C"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664" w:type="dxa"/>
            <w:tcPrChange w:id="65" w:author="Laura Benitez" w:date="2020-01-13T10:39:00Z">
              <w:tcPr>
                <w:tcW w:w="0" w:type="auto"/>
                <w:gridSpan w:val="2"/>
              </w:tcPr>
            </w:tcPrChange>
          </w:tcPr>
          <w:p w14:paraId="7D9CFBB2"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060" w:type="dxa"/>
            <w:tcPrChange w:id="66" w:author="Laura Benitez" w:date="2020-01-13T10:39:00Z">
              <w:tcPr>
                <w:tcW w:w="0" w:type="auto"/>
                <w:gridSpan w:val="2"/>
              </w:tcPr>
            </w:tcPrChange>
          </w:tcPr>
          <w:p w14:paraId="0A70E0AA"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2983" w:type="dxa"/>
            <w:tcPrChange w:id="67" w:author="Laura Benitez" w:date="2020-01-13T10:39:00Z">
              <w:tcPr>
                <w:tcW w:w="0" w:type="auto"/>
                <w:gridSpan w:val="2"/>
              </w:tcPr>
            </w:tcPrChange>
          </w:tcPr>
          <w:p w14:paraId="27679D1F"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503" w:type="dxa"/>
            <w:tcPrChange w:id="68" w:author="Laura Benitez" w:date="2020-01-13T10:39:00Z">
              <w:tcPr>
                <w:tcW w:w="0" w:type="auto"/>
              </w:tcPr>
            </w:tcPrChange>
          </w:tcPr>
          <w:p w14:paraId="4D036D0D"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r>
      <w:tr w:rsidR="00713E5D" w:rsidRPr="002C4551" w14:paraId="30BF5BA5" w14:textId="77777777" w:rsidTr="00713E5D">
        <w:tblPrEx>
          <w:tblPrExChange w:id="69" w:author="Laura Benitez" w:date="2020-01-13T10:39:00Z">
            <w:tblPrEx>
              <w:tblW w:w="5000" w:type="pct"/>
            </w:tblPrEx>
          </w:tblPrExChange>
        </w:tblPrEx>
        <w:trPr>
          <w:cantSplit/>
          <w:trHeight w:val="1134"/>
          <w:trPrChange w:id="70" w:author="Laura Benitez" w:date="2020-01-13T10:39:00Z">
            <w:trPr>
              <w:cantSplit/>
              <w:trHeight w:val="1134"/>
            </w:trPr>
          </w:trPrChange>
        </w:trPr>
        <w:tc>
          <w:tcPr>
            <w:cnfStyle w:val="001000000000" w:firstRow="0" w:lastRow="0" w:firstColumn="1" w:lastColumn="0" w:oddVBand="0" w:evenVBand="0" w:oddHBand="0" w:evenHBand="0" w:firstRowFirstColumn="0" w:firstRowLastColumn="0" w:lastRowFirstColumn="0" w:lastRowLastColumn="0"/>
            <w:tcW w:w="1299" w:type="dxa"/>
            <w:tcPrChange w:id="71" w:author="Laura Benitez" w:date="2020-01-13T10:39:00Z">
              <w:tcPr>
                <w:tcW w:w="404" w:type="pct"/>
              </w:tcPr>
            </w:tcPrChange>
          </w:tcPr>
          <w:p w14:paraId="753048C1" w14:textId="77777777" w:rsidR="007373D1" w:rsidRPr="002C4551" w:rsidRDefault="007373D1" w:rsidP="001A2F2D">
            <w:pPr>
              <w:rPr>
                <w:lang w:val="en-US" w:eastAsia="en-GB"/>
              </w:rPr>
            </w:pPr>
          </w:p>
        </w:tc>
        <w:tc>
          <w:tcPr>
            <w:tcW w:w="1319" w:type="dxa"/>
            <w:tcPrChange w:id="72" w:author="Laura Benitez" w:date="2020-01-13T10:39:00Z">
              <w:tcPr>
                <w:tcW w:w="410" w:type="pct"/>
                <w:gridSpan w:val="2"/>
              </w:tcPr>
            </w:tcPrChange>
          </w:tcPr>
          <w:p w14:paraId="58641AE8"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c>
          <w:tcPr>
            <w:tcW w:w="1326" w:type="dxa"/>
            <w:tcPrChange w:id="73" w:author="Laura Benitez" w:date="2020-01-13T10:39:00Z">
              <w:tcPr>
                <w:tcW w:w="412" w:type="pct"/>
                <w:gridSpan w:val="2"/>
              </w:tcPr>
            </w:tcPrChange>
          </w:tcPr>
          <w:p w14:paraId="13692DCB"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c>
          <w:tcPr>
            <w:tcW w:w="1570" w:type="dxa"/>
            <w:tcPrChange w:id="74" w:author="Laura Benitez" w:date="2020-01-13T10:39:00Z">
              <w:tcPr>
                <w:tcW w:w="488" w:type="pct"/>
                <w:gridSpan w:val="2"/>
              </w:tcPr>
            </w:tcPrChange>
          </w:tcPr>
          <w:p w14:paraId="450E93B8"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c>
          <w:tcPr>
            <w:tcW w:w="1464" w:type="dxa"/>
            <w:tcPrChange w:id="75" w:author="Laura Benitez" w:date="2020-01-13T10:39:00Z">
              <w:tcPr>
                <w:tcW w:w="455" w:type="pct"/>
                <w:gridSpan w:val="2"/>
              </w:tcPr>
            </w:tcPrChange>
          </w:tcPr>
          <w:p w14:paraId="5B45E4EA"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c>
          <w:tcPr>
            <w:tcW w:w="1902" w:type="dxa"/>
            <w:tcPrChange w:id="76" w:author="Laura Benitez" w:date="2020-01-13T10:39:00Z">
              <w:tcPr>
                <w:tcW w:w="591" w:type="pct"/>
                <w:gridSpan w:val="2"/>
              </w:tcPr>
            </w:tcPrChange>
          </w:tcPr>
          <w:p w14:paraId="236BD481"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c>
          <w:tcPr>
            <w:tcW w:w="1664" w:type="dxa"/>
            <w:tcPrChange w:id="77" w:author="Laura Benitez" w:date="2020-01-13T10:39:00Z">
              <w:tcPr>
                <w:tcW w:w="517" w:type="pct"/>
                <w:gridSpan w:val="2"/>
              </w:tcPr>
            </w:tcPrChange>
          </w:tcPr>
          <w:p w14:paraId="7AC41720"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c>
          <w:tcPr>
            <w:tcW w:w="1060" w:type="dxa"/>
            <w:tcPrChange w:id="78" w:author="Laura Benitez" w:date="2020-01-13T10:39:00Z">
              <w:tcPr>
                <w:tcW w:w="329" w:type="pct"/>
                <w:gridSpan w:val="2"/>
              </w:tcPr>
            </w:tcPrChange>
          </w:tcPr>
          <w:p w14:paraId="4FB824A7"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c>
          <w:tcPr>
            <w:tcW w:w="2983" w:type="dxa"/>
            <w:tcPrChange w:id="79" w:author="Laura Benitez" w:date="2020-01-13T10:39:00Z">
              <w:tcPr>
                <w:tcW w:w="927" w:type="pct"/>
                <w:gridSpan w:val="2"/>
              </w:tcPr>
            </w:tcPrChange>
          </w:tcPr>
          <w:p w14:paraId="66630896"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c>
          <w:tcPr>
            <w:tcW w:w="1503" w:type="dxa"/>
            <w:tcPrChange w:id="80" w:author="Laura Benitez" w:date="2020-01-13T10:39:00Z">
              <w:tcPr>
                <w:tcW w:w="467" w:type="pct"/>
                <w:gridSpan w:val="2"/>
              </w:tcPr>
            </w:tcPrChange>
          </w:tcPr>
          <w:p w14:paraId="004D4E3E"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r>
      <w:tr w:rsidR="00713E5D" w:rsidRPr="002C4551" w14:paraId="2C5E92D7" w14:textId="77777777" w:rsidTr="00713E5D">
        <w:trPr>
          <w:cnfStyle w:val="000000100000" w:firstRow="0" w:lastRow="0" w:firstColumn="0" w:lastColumn="0" w:oddVBand="0" w:evenVBand="0" w:oddHBand="1" w:evenHBand="0" w:firstRowFirstColumn="0" w:firstRowLastColumn="0" w:lastRowFirstColumn="0" w:lastRowLastColumn="0"/>
          <w:cantSplit/>
          <w:trHeight w:val="1134"/>
          <w:trPrChange w:id="81" w:author="Laura Benitez" w:date="2020-01-13T10:39:00Z">
            <w:trPr>
              <w:cantSplit/>
              <w:trHeight w:val="1134"/>
            </w:trPr>
          </w:trPrChange>
        </w:trPr>
        <w:tc>
          <w:tcPr>
            <w:cnfStyle w:val="001000000000" w:firstRow="0" w:lastRow="0" w:firstColumn="1" w:lastColumn="0" w:oddVBand="0" w:evenVBand="0" w:oddHBand="0" w:evenHBand="0" w:firstRowFirstColumn="0" w:firstRowLastColumn="0" w:lastRowFirstColumn="0" w:lastRowLastColumn="0"/>
            <w:tcW w:w="1299" w:type="dxa"/>
            <w:tcPrChange w:id="82" w:author="Laura Benitez" w:date="2020-01-13T10:39:00Z">
              <w:tcPr>
                <w:tcW w:w="0" w:type="auto"/>
                <w:gridSpan w:val="2"/>
              </w:tcPr>
            </w:tcPrChange>
          </w:tcPr>
          <w:p w14:paraId="382B887C" w14:textId="77777777" w:rsidR="007373D1" w:rsidRPr="002C4551" w:rsidRDefault="007373D1" w:rsidP="001A2F2D">
            <w:pPr>
              <w:cnfStyle w:val="001000100000" w:firstRow="0" w:lastRow="0" w:firstColumn="1" w:lastColumn="0" w:oddVBand="0" w:evenVBand="0" w:oddHBand="1" w:evenHBand="0" w:firstRowFirstColumn="0" w:firstRowLastColumn="0" w:lastRowFirstColumn="0" w:lastRowLastColumn="0"/>
              <w:rPr>
                <w:lang w:val="en-US" w:eastAsia="en-GB"/>
              </w:rPr>
            </w:pPr>
          </w:p>
        </w:tc>
        <w:tc>
          <w:tcPr>
            <w:tcW w:w="1319" w:type="dxa"/>
            <w:tcPrChange w:id="83" w:author="Laura Benitez" w:date="2020-01-13T10:39:00Z">
              <w:tcPr>
                <w:tcW w:w="0" w:type="auto"/>
                <w:gridSpan w:val="2"/>
              </w:tcPr>
            </w:tcPrChange>
          </w:tcPr>
          <w:p w14:paraId="791FC01B"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326" w:type="dxa"/>
            <w:tcPrChange w:id="84" w:author="Laura Benitez" w:date="2020-01-13T10:39:00Z">
              <w:tcPr>
                <w:tcW w:w="0" w:type="auto"/>
                <w:gridSpan w:val="2"/>
              </w:tcPr>
            </w:tcPrChange>
          </w:tcPr>
          <w:p w14:paraId="5219BB73"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570" w:type="dxa"/>
            <w:tcPrChange w:id="85" w:author="Laura Benitez" w:date="2020-01-13T10:39:00Z">
              <w:tcPr>
                <w:tcW w:w="0" w:type="auto"/>
                <w:gridSpan w:val="2"/>
              </w:tcPr>
            </w:tcPrChange>
          </w:tcPr>
          <w:p w14:paraId="40391D7E"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464" w:type="dxa"/>
            <w:tcPrChange w:id="86" w:author="Laura Benitez" w:date="2020-01-13T10:39:00Z">
              <w:tcPr>
                <w:tcW w:w="0" w:type="auto"/>
                <w:gridSpan w:val="2"/>
              </w:tcPr>
            </w:tcPrChange>
          </w:tcPr>
          <w:p w14:paraId="6A2D4822"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902" w:type="dxa"/>
            <w:tcPrChange w:id="87" w:author="Laura Benitez" w:date="2020-01-13T10:39:00Z">
              <w:tcPr>
                <w:tcW w:w="0" w:type="auto"/>
                <w:gridSpan w:val="2"/>
              </w:tcPr>
            </w:tcPrChange>
          </w:tcPr>
          <w:p w14:paraId="663526A0"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664" w:type="dxa"/>
            <w:tcPrChange w:id="88" w:author="Laura Benitez" w:date="2020-01-13T10:39:00Z">
              <w:tcPr>
                <w:tcW w:w="0" w:type="auto"/>
                <w:gridSpan w:val="2"/>
              </w:tcPr>
            </w:tcPrChange>
          </w:tcPr>
          <w:p w14:paraId="2017C602"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060" w:type="dxa"/>
            <w:tcPrChange w:id="89" w:author="Laura Benitez" w:date="2020-01-13T10:39:00Z">
              <w:tcPr>
                <w:tcW w:w="0" w:type="auto"/>
                <w:gridSpan w:val="2"/>
              </w:tcPr>
            </w:tcPrChange>
          </w:tcPr>
          <w:p w14:paraId="4B13F432"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2983" w:type="dxa"/>
            <w:tcPrChange w:id="90" w:author="Laura Benitez" w:date="2020-01-13T10:39:00Z">
              <w:tcPr>
                <w:tcW w:w="0" w:type="auto"/>
                <w:gridSpan w:val="2"/>
              </w:tcPr>
            </w:tcPrChange>
          </w:tcPr>
          <w:p w14:paraId="578C0837"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503" w:type="dxa"/>
            <w:tcPrChange w:id="91" w:author="Laura Benitez" w:date="2020-01-13T10:39:00Z">
              <w:tcPr>
                <w:tcW w:w="0" w:type="auto"/>
              </w:tcPr>
            </w:tcPrChange>
          </w:tcPr>
          <w:p w14:paraId="32240EF5"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r>
      <w:tr w:rsidR="00713E5D" w:rsidRPr="002C4551" w14:paraId="3C39C8BB" w14:textId="77777777" w:rsidTr="00713E5D">
        <w:tblPrEx>
          <w:tblPrExChange w:id="92" w:author="Laura Benitez" w:date="2020-01-13T10:39:00Z">
            <w:tblPrEx>
              <w:tblW w:w="5000" w:type="pct"/>
            </w:tblPrEx>
          </w:tblPrExChange>
        </w:tblPrEx>
        <w:trPr>
          <w:cantSplit/>
          <w:trHeight w:val="1134"/>
          <w:trPrChange w:id="93" w:author="Laura Benitez" w:date="2020-01-13T10:39:00Z">
            <w:trPr>
              <w:cantSplit/>
              <w:trHeight w:val="1134"/>
            </w:trPr>
          </w:trPrChange>
        </w:trPr>
        <w:tc>
          <w:tcPr>
            <w:cnfStyle w:val="001000000000" w:firstRow="0" w:lastRow="0" w:firstColumn="1" w:lastColumn="0" w:oddVBand="0" w:evenVBand="0" w:oddHBand="0" w:evenHBand="0" w:firstRowFirstColumn="0" w:firstRowLastColumn="0" w:lastRowFirstColumn="0" w:lastRowLastColumn="0"/>
            <w:tcW w:w="1299" w:type="dxa"/>
            <w:tcPrChange w:id="94" w:author="Laura Benitez" w:date="2020-01-13T10:39:00Z">
              <w:tcPr>
                <w:tcW w:w="404" w:type="pct"/>
              </w:tcPr>
            </w:tcPrChange>
          </w:tcPr>
          <w:p w14:paraId="433400AC" w14:textId="77777777" w:rsidR="007373D1" w:rsidRPr="002C4551" w:rsidRDefault="007373D1" w:rsidP="001A2F2D">
            <w:pPr>
              <w:rPr>
                <w:lang w:val="en-US" w:eastAsia="en-GB"/>
              </w:rPr>
            </w:pPr>
          </w:p>
        </w:tc>
        <w:tc>
          <w:tcPr>
            <w:tcW w:w="1319" w:type="dxa"/>
            <w:tcPrChange w:id="95" w:author="Laura Benitez" w:date="2020-01-13T10:39:00Z">
              <w:tcPr>
                <w:tcW w:w="410" w:type="pct"/>
                <w:gridSpan w:val="2"/>
              </w:tcPr>
            </w:tcPrChange>
          </w:tcPr>
          <w:p w14:paraId="3D0A93A9"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c>
          <w:tcPr>
            <w:tcW w:w="1326" w:type="dxa"/>
            <w:tcPrChange w:id="96" w:author="Laura Benitez" w:date="2020-01-13T10:39:00Z">
              <w:tcPr>
                <w:tcW w:w="412" w:type="pct"/>
                <w:gridSpan w:val="2"/>
              </w:tcPr>
            </w:tcPrChange>
          </w:tcPr>
          <w:p w14:paraId="59CF97AE"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c>
          <w:tcPr>
            <w:tcW w:w="1570" w:type="dxa"/>
            <w:tcPrChange w:id="97" w:author="Laura Benitez" w:date="2020-01-13T10:39:00Z">
              <w:tcPr>
                <w:tcW w:w="488" w:type="pct"/>
                <w:gridSpan w:val="2"/>
              </w:tcPr>
            </w:tcPrChange>
          </w:tcPr>
          <w:p w14:paraId="0BFACD86"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c>
          <w:tcPr>
            <w:tcW w:w="1464" w:type="dxa"/>
            <w:tcPrChange w:id="98" w:author="Laura Benitez" w:date="2020-01-13T10:39:00Z">
              <w:tcPr>
                <w:tcW w:w="455" w:type="pct"/>
                <w:gridSpan w:val="2"/>
              </w:tcPr>
            </w:tcPrChange>
          </w:tcPr>
          <w:p w14:paraId="2FAB42F4"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c>
          <w:tcPr>
            <w:tcW w:w="1902" w:type="dxa"/>
            <w:tcPrChange w:id="99" w:author="Laura Benitez" w:date="2020-01-13T10:39:00Z">
              <w:tcPr>
                <w:tcW w:w="591" w:type="pct"/>
                <w:gridSpan w:val="2"/>
              </w:tcPr>
            </w:tcPrChange>
          </w:tcPr>
          <w:p w14:paraId="58346A19"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c>
          <w:tcPr>
            <w:tcW w:w="1664" w:type="dxa"/>
            <w:tcPrChange w:id="100" w:author="Laura Benitez" w:date="2020-01-13T10:39:00Z">
              <w:tcPr>
                <w:tcW w:w="517" w:type="pct"/>
                <w:gridSpan w:val="2"/>
              </w:tcPr>
            </w:tcPrChange>
          </w:tcPr>
          <w:p w14:paraId="6DD72AA7"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c>
          <w:tcPr>
            <w:tcW w:w="1060" w:type="dxa"/>
            <w:tcPrChange w:id="101" w:author="Laura Benitez" w:date="2020-01-13T10:39:00Z">
              <w:tcPr>
                <w:tcW w:w="329" w:type="pct"/>
                <w:gridSpan w:val="2"/>
              </w:tcPr>
            </w:tcPrChange>
          </w:tcPr>
          <w:p w14:paraId="728C463F"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c>
          <w:tcPr>
            <w:tcW w:w="2983" w:type="dxa"/>
            <w:tcPrChange w:id="102" w:author="Laura Benitez" w:date="2020-01-13T10:39:00Z">
              <w:tcPr>
                <w:tcW w:w="927" w:type="pct"/>
                <w:gridSpan w:val="2"/>
              </w:tcPr>
            </w:tcPrChange>
          </w:tcPr>
          <w:p w14:paraId="0A6FC937"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c>
          <w:tcPr>
            <w:tcW w:w="1503" w:type="dxa"/>
            <w:tcPrChange w:id="103" w:author="Laura Benitez" w:date="2020-01-13T10:39:00Z">
              <w:tcPr>
                <w:tcW w:w="467" w:type="pct"/>
                <w:gridSpan w:val="2"/>
              </w:tcPr>
            </w:tcPrChange>
          </w:tcPr>
          <w:p w14:paraId="7D86ECDD" w14:textId="77777777" w:rsidR="007373D1" w:rsidRPr="002C4551" w:rsidRDefault="007373D1" w:rsidP="001A2F2D">
            <w:pPr>
              <w:cnfStyle w:val="000000000000" w:firstRow="0" w:lastRow="0" w:firstColumn="0" w:lastColumn="0" w:oddVBand="0" w:evenVBand="0" w:oddHBand="0" w:evenHBand="0" w:firstRowFirstColumn="0" w:firstRowLastColumn="0" w:lastRowFirstColumn="0" w:lastRowLastColumn="0"/>
              <w:rPr>
                <w:lang w:val="en-US" w:eastAsia="en-GB"/>
              </w:rPr>
            </w:pPr>
          </w:p>
        </w:tc>
      </w:tr>
      <w:tr w:rsidR="00713E5D" w:rsidRPr="002C4551" w14:paraId="6F98083C" w14:textId="77777777" w:rsidTr="00713E5D">
        <w:trPr>
          <w:cnfStyle w:val="000000100000" w:firstRow="0" w:lastRow="0" w:firstColumn="0" w:lastColumn="0" w:oddVBand="0" w:evenVBand="0" w:oddHBand="1" w:evenHBand="0" w:firstRowFirstColumn="0" w:firstRowLastColumn="0" w:lastRowFirstColumn="0" w:lastRowLastColumn="0"/>
          <w:cantSplit/>
          <w:trHeight w:val="1134"/>
          <w:trPrChange w:id="104" w:author="Laura Benitez" w:date="2020-01-13T10:39:00Z">
            <w:trPr>
              <w:cantSplit/>
              <w:trHeight w:val="1134"/>
            </w:trPr>
          </w:trPrChange>
        </w:trPr>
        <w:tc>
          <w:tcPr>
            <w:cnfStyle w:val="001000000000" w:firstRow="0" w:lastRow="0" w:firstColumn="1" w:lastColumn="0" w:oddVBand="0" w:evenVBand="0" w:oddHBand="0" w:evenHBand="0" w:firstRowFirstColumn="0" w:firstRowLastColumn="0" w:lastRowFirstColumn="0" w:lastRowLastColumn="0"/>
            <w:tcW w:w="1299" w:type="dxa"/>
            <w:tcPrChange w:id="105" w:author="Laura Benitez" w:date="2020-01-13T10:39:00Z">
              <w:tcPr>
                <w:tcW w:w="0" w:type="auto"/>
                <w:gridSpan w:val="2"/>
              </w:tcPr>
            </w:tcPrChange>
          </w:tcPr>
          <w:p w14:paraId="0FD67DE3" w14:textId="77777777" w:rsidR="007373D1" w:rsidRPr="002C4551" w:rsidRDefault="007373D1" w:rsidP="001A2F2D">
            <w:pPr>
              <w:cnfStyle w:val="001000100000" w:firstRow="0" w:lastRow="0" w:firstColumn="1" w:lastColumn="0" w:oddVBand="0" w:evenVBand="0" w:oddHBand="1" w:evenHBand="0" w:firstRowFirstColumn="0" w:firstRowLastColumn="0" w:lastRowFirstColumn="0" w:lastRowLastColumn="0"/>
              <w:rPr>
                <w:lang w:val="en-US" w:eastAsia="en-GB"/>
              </w:rPr>
            </w:pPr>
          </w:p>
        </w:tc>
        <w:tc>
          <w:tcPr>
            <w:tcW w:w="1319" w:type="dxa"/>
            <w:tcPrChange w:id="106" w:author="Laura Benitez" w:date="2020-01-13T10:39:00Z">
              <w:tcPr>
                <w:tcW w:w="0" w:type="auto"/>
                <w:gridSpan w:val="2"/>
              </w:tcPr>
            </w:tcPrChange>
          </w:tcPr>
          <w:p w14:paraId="32A819AC"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326" w:type="dxa"/>
            <w:tcPrChange w:id="107" w:author="Laura Benitez" w:date="2020-01-13T10:39:00Z">
              <w:tcPr>
                <w:tcW w:w="0" w:type="auto"/>
                <w:gridSpan w:val="2"/>
              </w:tcPr>
            </w:tcPrChange>
          </w:tcPr>
          <w:p w14:paraId="75EDBBC4"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570" w:type="dxa"/>
            <w:tcPrChange w:id="108" w:author="Laura Benitez" w:date="2020-01-13T10:39:00Z">
              <w:tcPr>
                <w:tcW w:w="0" w:type="auto"/>
                <w:gridSpan w:val="2"/>
              </w:tcPr>
            </w:tcPrChange>
          </w:tcPr>
          <w:p w14:paraId="3C4937B4"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464" w:type="dxa"/>
            <w:tcPrChange w:id="109" w:author="Laura Benitez" w:date="2020-01-13T10:39:00Z">
              <w:tcPr>
                <w:tcW w:w="0" w:type="auto"/>
                <w:gridSpan w:val="2"/>
              </w:tcPr>
            </w:tcPrChange>
          </w:tcPr>
          <w:p w14:paraId="5FEAC4A3"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902" w:type="dxa"/>
            <w:tcPrChange w:id="110" w:author="Laura Benitez" w:date="2020-01-13T10:39:00Z">
              <w:tcPr>
                <w:tcW w:w="0" w:type="auto"/>
                <w:gridSpan w:val="2"/>
              </w:tcPr>
            </w:tcPrChange>
          </w:tcPr>
          <w:p w14:paraId="4C868FA9"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664" w:type="dxa"/>
            <w:tcPrChange w:id="111" w:author="Laura Benitez" w:date="2020-01-13T10:39:00Z">
              <w:tcPr>
                <w:tcW w:w="0" w:type="auto"/>
                <w:gridSpan w:val="2"/>
              </w:tcPr>
            </w:tcPrChange>
          </w:tcPr>
          <w:p w14:paraId="61421631"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060" w:type="dxa"/>
            <w:tcPrChange w:id="112" w:author="Laura Benitez" w:date="2020-01-13T10:39:00Z">
              <w:tcPr>
                <w:tcW w:w="0" w:type="auto"/>
                <w:gridSpan w:val="2"/>
              </w:tcPr>
            </w:tcPrChange>
          </w:tcPr>
          <w:p w14:paraId="3F5A40CC"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2983" w:type="dxa"/>
            <w:tcPrChange w:id="113" w:author="Laura Benitez" w:date="2020-01-13T10:39:00Z">
              <w:tcPr>
                <w:tcW w:w="0" w:type="auto"/>
                <w:gridSpan w:val="2"/>
              </w:tcPr>
            </w:tcPrChange>
          </w:tcPr>
          <w:p w14:paraId="0474BAA3"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c>
          <w:tcPr>
            <w:tcW w:w="1503" w:type="dxa"/>
            <w:tcPrChange w:id="114" w:author="Laura Benitez" w:date="2020-01-13T10:39:00Z">
              <w:tcPr>
                <w:tcW w:w="0" w:type="auto"/>
              </w:tcPr>
            </w:tcPrChange>
          </w:tcPr>
          <w:p w14:paraId="0D28C19B" w14:textId="77777777" w:rsidR="007373D1" w:rsidRPr="002C4551" w:rsidRDefault="007373D1" w:rsidP="001A2F2D">
            <w:pPr>
              <w:cnfStyle w:val="000000100000" w:firstRow="0" w:lastRow="0" w:firstColumn="0" w:lastColumn="0" w:oddVBand="0" w:evenVBand="0" w:oddHBand="1" w:evenHBand="0" w:firstRowFirstColumn="0" w:firstRowLastColumn="0" w:lastRowFirstColumn="0" w:lastRowLastColumn="0"/>
              <w:rPr>
                <w:lang w:val="en-US" w:eastAsia="en-GB"/>
              </w:rPr>
            </w:pPr>
          </w:p>
        </w:tc>
      </w:tr>
    </w:tbl>
    <w:p w14:paraId="3680D717" w14:textId="77777777" w:rsidR="0023203E" w:rsidRPr="002C4551" w:rsidRDefault="0023203E" w:rsidP="0023203E">
      <w:pPr>
        <w:ind w:left="720"/>
        <w:rPr>
          <w:lang w:val="en-US" w:eastAsia="en-GB"/>
        </w:rPr>
      </w:pPr>
    </w:p>
    <w:sectPr w:rsidR="0023203E" w:rsidRPr="002C4551" w:rsidSect="007373D1">
      <w:pgSz w:w="16838" w:h="11906" w:orient="landscape"/>
      <w:pgMar w:top="720" w:right="244" w:bottom="720" w:left="720"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5999D3" w16cid:durableId="211E411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64629" w14:textId="77777777" w:rsidR="00721792" w:rsidRDefault="00721792" w:rsidP="007373D1">
      <w:pPr>
        <w:spacing w:after="0" w:line="240" w:lineRule="auto"/>
      </w:pPr>
      <w:r>
        <w:separator/>
      </w:r>
    </w:p>
  </w:endnote>
  <w:endnote w:type="continuationSeparator" w:id="0">
    <w:p w14:paraId="1DC49D5A" w14:textId="77777777" w:rsidR="00721792" w:rsidRDefault="00721792" w:rsidP="00737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14" w:author="Laura Benitez" w:date="2020-01-13T10:29:00Z"/>
  <w:sdt>
    <w:sdtPr>
      <w:id w:val="28148547"/>
      <w:docPartObj>
        <w:docPartGallery w:val="Page Numbers (Bottom of Page)"/>
        <w:docPartUnique/>
      </w:docPartObj>
    </w:sdtPr>
    <w:sdtEndPr>
      <w:rPr>
        <w:noProof/>
      </w:rPr>
    </w:sdtEndPr>
    <w:sdtContent>
      <w:customXmlInsRangeEnd w:id="14"/>
      <w:p w14:paraId="5FC31572" w14:textId="56B2F8E4" w:rsidR="00AB0858" w:rsidRDefault="00AB0858">
        <w:pPr>
          <w:pStyle w:val="Pieddepage"/>
          <w:jc w:val="right"/>
          <w:rPr>
            <w:ins w:id="15" w:author="Laura Benitez" w:date="2020-01-13T10:29:00Z"/>
          </w:rPr>
        </w:pPr>
        <w:ins w:id="16" w:author="Laura Benitez" w:date="2020-01-13T10:29:00Z">
          <w:r>
            <w:fldChar w:fldCharType="begin"/>
          </w:r>
          <w:r>
            <w:instrText xml:space="preserve"> PAGE   \* MERGEFORMAT </w:instrText>
          </w:r>
          <w:r>
            <w:fldChar w:fldCharType="separate"/>
          </w:r>
        </w:ins>
        <w:r w:rsidR="00B811E2">
          <w:rPr>
            <w:noProof/>
          </w:rPr>
          <w:t>6</w:t>
        </w:r>
        <w:ins w:id="17" w:author="Laura Benitez" w:date="2020-01-13T10:29:00Z">
          <w:r>
            <w:rPr>
              <w:noProof/>
            </w:rPr>
            <w:fldChar w:fldCharType="end"/>
          </w:r>
        </w:ins>
      </w:p>
      <w:customXmlInsRangeStart w:id="18" w:author="Laura Benitez" w:date="2020-01-13T10:29:00Z"/>
    </w:sdtContent>
  </w:sdt>
  <w:customXmlInsRangeEnd w:id="18"/>
  <w:p w14:paraId="2D75FD1E" w14:textId="77777777" w:rsidR="00AB0858" w:rsidRDefault="00AB085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2A955E" w14:textId="77777777" w:rsidR="00721792" w:rsidRDefault="00721792" w:rsidP="007373D1">
      <w:pPr>
        <w:spacing w:after="0" w:line="240" w:lineRule="auto"/>
      </w:pPr>
      <w:r>
        <w:separator/>
      </w:r>
    </w:p>
  </w:footnote>
  <w:footnote w:type="continuationSeparator" w:id="0">
    <w:p w14:paraId="46A5A076" w14:textId="77777777" w:rsidR="00721792" w:rsidRDefault="00721792" w:rsidP="00737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740DC"/>
    <w:multiLevelType w:val="hybridMultilevel"/>
    <w:tmpl w:val="D5ACE2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C37310"/>
    <w:multiLevelType w:val="hybridMultilevel"/>
    <w:tmpl w:val="AC72366E"/>
    <w:lvl w:ilvl="0" w:tplc="8E74666C">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7E1572C"/>
    <w:multiLevelType w:val="multilevel"/>
    <w:tmpl w:val="8EC0F48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ACC47FC"/>
    <w:multiLevelType w:val="hybridMultilevel"/>
    <w:tmpl w:val="B59A6C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11083D"/>
    <w:multiLevelType w:val="hybridMultilevel"/>
    <w:tmpl w:val="8FA069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2E466325"/>
    <w:multiLevelType w:val="hybridMultilevel"/>
    <w:tmpl w:val="D2C4312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1665EB0"/>
    <w:multiLevelType w:val="hybridMultilevel"/>
    <w:tmpl w:val="BE16EE36"/>
    <w:lvl w:ilvl="0" w:tplc="08090001">
      <w:start w:val="1"/>
      <w:numFmt w:val="bullet"/>
      <w:lvlText w:val=""/>
      <w:lvlJc w:val="left"/>
      <w:pPr>
        <w:ind w:left="1800" w:hanging="360"/>
      </w:pPr>
      <w:rPr>
        <w:rFonts w:ascii="Symbol" w:hAnsi="Symbol" w:hint="default"/>
      </w:rPr>
    </w:lvl>
    <w:lvl w:ilvl="1" w:tplc="11F2C344">
      <w:numFmt w:val="bullet"/>
      <w:lvlText w:val="-"/>
      <w:lvlJc w:val="left"/>
      <w:pPr>
        <w:ind w:left="2520" w:hanging="360"/>
      </w:pPr>
      <w:rPr>
        <w:rFonts w:ascii="Calibri" w:eastAsiaTheme="minorHAnsi" w:hAnsi="Calibri" w:cs="Calibri"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50A10010"/>
    <w:multiLevelType w:val="hybridMultilevel"/>
    <w:tmpl w:val="13A26BC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51254E3B"/>
    <w:multiLevelType w:val="hybridMultilevel"/>
    <w:tmpl w:val="F9F28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583BE9"/>
    <w:multiLevelType w:val="hybridMultilevel"/>
    <w:tmpl w:val="33F840D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5DDF74C4"/>
    <w:multiLevelType w:val="multilevel"/>
    <w:tmpl w:val="D9260502"/>
    <w:lvl w:ilvl="0">
      <w:start w:val="1"/>
      <w:numFmt w:val="decimal"/>
      <w:pStyle w:val="Heading"/>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EA22518"/>
    <w:multiLevelType w:val="hybridMultilevel"/>
    <w:tmpl w:val="7696DA44"/>
    <w:lvl w:ilvl="0" w:tplc="0809000F">
      <w:start w:val="1"/>
      <w:numFmt w:val="decimal"/>
      <w:lvlText w:val="%1."/>
      <w:lvlJc w:val="left"/>
      <w:pPr>
        <w:ind w:left="3670" w:hanging="360"/>
      </w:pPr>
    </w:lvl>
    <w:lvl w:ilvl="1" w:tplc="08090019" w:tentative="1">
      <w:start w:val="1"/>
      <w:numFmt w:val="lowerLetter"/>
      <w:lvlText w:val="%2."/>
      <w:lvlJc w:val="left"/>
      <w:pPr>
        <w:ind w:left="4390" w:hanging="360"/>
      </w:pPr>
    </w:lvl>
    <w:lvl w:ilvl="2" w:tplc="0809001B" w:tentative="1">
      <w:start w:val="1"/>
      <w:numFmt w:val="lowerRoman"/>
      <w:lvlText w:val="%3."/>
      <w:lvlJc w:val="right"/>
      <w:pPr>
        <w:ind w:left="5110" w:hanging="180"/>
      </w:pPr>
    </w:lvl>
    <w:lvl w:ilvl="3" w:tplc="0809000F" w:tentative="1">
      <w:start w:val="1"/>
      <w:numFmt w:val="decimal"/>
      <w:lvlText w:val="%4."/>
      <w:lvlJc w:val="left"/>
      <w:pPr>
        <w:ind w:left="5830" w:hanging="360"/>
      </w:pPr>
    </w:lvl>
    <w:lvl w:ilvl="4" w:tplc="08090019" w:tentative="1">
      <w:start w:val="1"/>
      <w:numFmt w:val="lowerLetter"/>
      <w:lvlText w:val="%5."/>
      <w:lvlJc w:val="left"/>
      <w:pPr>
        <w:ind w:left="6550" w:hanging="360"/>
      </w:pPr>
    </w:lvl>
    <w:lvl w:ilvl="5" w:tplc="0809001B" w:tentative="1">
      <w:start w:val="1"/>
      <w:numFmt w:val="lowerRoman"/>
      <w:lvlText w:val="%6."/>
      <w:lvlJc w:val="right"/>
      <w:pPr>
        <w:ind w:left="7270" w:hanging="180"/>
      </w:pPr>
    </w:lvl>
    <w:lvl w:ilvl="6" w:tplc="0809000F" w:tentative="1">
      <w:start w:val="1"/>
      <w:numFmt w:val="decimal"/>
      <w:lvlText w:val="%7."/>
      <w:lvlJc w:val="left"/>
      <w:pPr>
        <w:ind w:left="7990" w:hanging="360"/>
      </w:pPr>
    </w:lvl>
    <w:lvl w:ilvl="7" w:tplc="08090019" w:tentative="1">
      <w:start w:val="1"/>
      <w:numFmt w:val="lowerLetter"/>
      <w:lvlText w:val="%8."/>
      <w:lvlJc w:val="left"/>
      <w:pPr>
        <w:ind w:left="8710" w:hanging="360"/>
      </w:pPr>
    </w:lvl>
    <w:lvl w:ilvl="8" w:tplc="0809001B" w:tentative="1">
      <w:start w:val="1"/>
      <w:numFmt w:val="lowerRoman"/>
      <w:lvlText w:val="%9."/>
      <w:lvlJc w:val="right"/>
      <w:pPr>
        <w:ind w:left="9430" w:hanging="180"/>
      </w:pPr>
    </w:lvl>
  </w:abstractNum>
  <w:abstractNum w:abstractNumId="12" w15:restartNumberingAfterBreak="0">
    <w:nsid w:val="66D54A41"/>
    <w:multiLevelType w:val="hybridMultilevel"/>
    <w:tmpl w:val="A488A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3D5E3B"/>
    <w:multiLevelType w:val="hybridMultilevel"/>
    <w:tmpl w:val="90A81F3A"/>
    <w:lvl w:ilvl="0" w:tplc="08090001">
      <w:start w:val="1"/>
      <w:numFmt w:val="bullet"/>
      <w:lvlText w:val=""/>
      <w:lvlJc w:val="left"/>
      <w:pPr>
        <w:ind w:left="1800" w:hanging="360"/>
      </w:pPr>
      <w:rPr>
        <w:rFonts w:ascii="Symbol" w:hAnsi="Symbol" w:hint="default"/>
      </w:rPr>
    </w:lvl>
    <w:lvl w:ilvl="1" w:tplc="08090001">
      <w:start w:val="1"/>
      <w:numFmt w:val="bullet"/>
      <w:lvlText w:val=""/>
      <w:lvlJc w:val="left"/>
      <w:pPr>
        <w:ind w:left="2520" w:hanging="360"/>
      </w:pPr>
      <w:rPr>
        <w:rFonts w:ascii="Symbol" w:hAnsi="Symbol"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7CCC6AD4"/>
    <w:multiLevelType w:val="hybridMultilevel"/>
    <w:tmpl w:val="45F430E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1"/>
  </w:num>
  <w:num w:numId="2">
    <w:abstractNumId w:val="3"/>
  </w:num>
  <w:num w:numId="3">
    <w:abstractNumId w:val="0"/>
  </w:num>
  <w:num w:numId="4">
    <w:abstractNumId w:val="12"/>
  </w:num>
  <w:num w:numId="5">
    <w:abstractNumId w:val="2"/>
  </w:num>
  <w:num w:numId="6">
    <w:abstractNumId w:val="8"/>
  </w:num>
  <w:num w:numId="7">
    <w:abstractNumId w:val="5"/>
  </w:num>
  <w:num w:numId="8">
    <w:abstractNumId w:val="4"/>
  </w:num>
  <w:num w:numId="9">
    <w:abstractNumId w:val="7"/>
  </w:num>
  <w:num w:numId="10">
    <w:abstractNumId w:val="1"/>
  </w:num>
  <w:num w:numId="11">
    <w:abstractNumId w:val="6"/>
  </w:num>
  <w:num w:numId="12">
    <w:abstractNumId w:val="9"/>
  </w:num>
  <w:num w:numId="13">
    <w:abstractNumId w:val="13"/>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G1tDAysTQ2MTA2sjBW0lEKTi0uzszPAykwrgUAdzKF5ywAAAA="/>
  </w:docVars>
  <w:rsids>
    <w:rsidRoot w:val="00E532CC"/>
    <w:rsid w:val="000175E8"/>
    <w:rsid w:val="0004114B"/>
    <w:rsid w:val="000461E6"/>
    <w:rsid w:val="000C2CFC"/>
    <w:rsid w:val="0011639F"/>
    <w:rsid w:val="00146A12"/>
    <w:rsid w:val="001A2F2D"/>
    <w:rsid w:val="001E5D23"/>
    <w:rsid w:val="00200479"/>
    <w:rsid w:val="0023203E"/>
    <w:rsid w:val="00234945"/>
    <w:rsid w:val="002800AE"/>
    <w:rsid w:val="0029463A"/>
    <w:rsid w:val="002B62D5"/>
    <w:rsid w:val="002C3E1C"/>
    <w:rsid w:val="002C4551"/>
    <w:rsid w:val="0030762D"/>
    <w:rsid w:val="00382573"/>
    <w:rsid w:val="003A4A32"/>
    <w:rsid w:val="003E4F9B"/>
    <w:rsid w:val="00417A67"/>
    <w:rsid w:val="00474F69"/>
    <w:rsid w:val="004E767E"/>
    <w:rsid w:val="004F7716"/>
    <w:rsid w:val="005150FF"/>
    <w:rsid w:val="0057736C"/>
    <w:rsid w:val="005A1D83"/>
    <w:rsid w:val="005A5564"/>
    <w:rsid w:val="005D73BA"/>
    <w:rsid w:val="005E7EDA"/>
    <w:rsid w:val="00630721"/>
    <w:rsid w:val="006A3B2E"/>
    <w:rsid w:val="006D5F28"/>
    <w:rsid w:val="006E4D67"/>
    <w:rsid w:val="00703290"/>
    <w:rsid w:val="0070459C"/>
    <w:rsid w:val="00713E5D"/>
    <w:rsid w:val="00721792"/>
    <w:rsid w:val="007238C4"/>
    <w:rsid w:val="007373D1"/>
    <w:rsid w:val="007B1C33"/>
    <w:rsid w:val="007F3E18"/>
    <w:rsid w:val="0084789E"/>
    <w:rsid w:val="00850813"/>
    <w:rsid w:val="0089425B"/>
    <w:rsid w:val="008E61F2"/>
    <w:rsid w:val="008F5306"/>
    <w:rsid w:val="00906404"/>
    <w:rsid w:val="00923227"/>
    <w:rsid w:val="00977CC3"/>
    <w:rsid w:val="009A00E1"/>
    <w:rsid w:val="00AB0858"/>
    <w:rsid w:val="00AC2490"/>
    <w:rsid w:val="00B1171A"/>
    <w:rsid w:val="00B46280"/>
    <w:rsid w:val="00B811E2"/>
    <w:rsid w:val="00C168E4"/>
    <w:rsid w:val="00C3584E"/>
    <w:rsid w:val="00C64D1B"/>
    <w:rsid w:val="00C8369F"/>
    <w:rsid w:val="00CE75E1"/>
    <w:rsid w:val="00D21085"/>
    <w:rsid w:val="00D51B56"/>
    <w:rsid w:val="00D52884"/>
    <w:rsid w:val="00DC5797"/>
    <w:rsid w:val="00DD5C98"/>
    <w:rsid w:val="00E051C5"/>
    <w:rsid w:val="00E532CC"/>
    <w:rsid w:val="00E64066"/>
    <w:rsid w:val="00EA2A70"/>
    <w:rsid w:val="00F42724"/>
    <w:rsid w:val="00F92D81"/>
    <w:rsid w:val="00F947E9"/>
    <w:rsid w:val="00FA785F"/>
    <w:rsid w:val="00FD4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0E787"/>
  <w15:docId w15:val="{5B1B5D6A-A750-4B06-9068-12AAED81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03E"/>
    <w:pPr>
      <w:spacing w:after="200" w:line="276" w:lineRule="auto"/>
      <w:jc w:val="both"/>
    </w:pPr>
  </w:style>
  <w:style w:type="paragraph" w:styleId="Titre1">
    <w:name w:val="heading 1"/>
    <w:basedOn w:val="Normal"/>
    <w:next w:val="Normal"/>
    <w:link w:val="Titre1Car"/>
    <w:uiPriority w:val="9"/>
    <w:qFormat/>
    <w:rsid w:val="00EA2A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DC5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DC57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E532CC"/>
    <w:pPr>
      <w:ind w:left="720"/>
      <w:contextualSpacing/>
    </w:pPr>
  </w:style>
  <w:style w:type="table" w:styleId="Grilledutableau">
    <w:name w:val="Table Grid"/>
    <w:basedOn w:val="TableauNormal"/>
    <w:uiPriority w:val="39"/>
    <w:rsid w:val="00723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Grille41">
    <w:name w:val="Tableau Grille 41"/>
    <w:basedOn w:val="TableauNormal"/>
    <w:uiPriority w:val="49"/>
    <w:rsid w:val="007238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21">
    <w:name w:val="Tableau Grille 4 - Accentuation 21"/>
    <w:basedOn w:val="TableauNormal"/>
    <w:uiPriority w:val="49"/>
    <w:rsid w:val="007238C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eauGrille4-Accentuation11">
    <w:name w:val="Tableau Grille 4 - Accentuation 11"/>
    <w:basedOn w:val="TableauNormal"/>
    <w:uiPriority w:val="49"/>
    <w:rsid w:val="007238C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Lienhypertexte">
    <w:name w:val="Hyperlink"/>
    <w:basedOn w:val="Policepardfaut"/>
    <w:uiPriority w:val="99"/>
    <w:unhideWhenUsed/>
    <w:rsid w:val="00417A67"/>
    <w:rPr>
      <w:color w:val="0563C1" w:themeColor="hyperlink"/>
      <w:u w:val="single"/>
    </w:rPr>
  </w:style>
  <w:style w:type="character" w:customStyle="1" w:styleId="Titre1Car">
    <w:name w:val="Titre 1 Car"/>
    <w:basedOn w:val="Policepardfaut"/>
    <w:link w:val="Titre1"/>
    <w:uiPriority w:val="9"/>
    <w:rsid w:val="00EA2A7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D49E1"/>
    <w:pPr>
      <w:spacing w:line="259" w:lineRule="auto"/>
      <w:jc w:val="left"/>
      <w:outlineLvl w:val="9"/>
    </w:pPr>
    <w:rPr>
      <w:lang w:val="en-US"/>
    </w:rPr>
  </w:style>
  <w:style w:type="paragraph" w:styleId="TM1">
    <w:name w:val="toc 1"/>
    <w:basedOn w:val="Normal"/>
    <w:next w:val="Normal"/>
    <w:autoRedefine/>
    <w:uiPriority w:val="39"/>
    <w:unhideWhenUsed/>
    <w:rsid w:val="00FD49E1"/>
    <w:pPr>
      <w:spacing w:before="240" w:after="120"/>
      <w:jc w:val="left"/>
    </w:pPr>
    <w:rPr>
      <w:rFonts w:cstheme="minorHAnsi"/>
      <w:b/>
      <w:bCs/>
      <w:sz w:val="20"/>
      <w:szCs w:val="20"/>
    </w:rPr>
  </w:style>
  <w:style w:type="paragraph" w:styleId="TM2">
    <w:name w:val="toc 2"/>
    <w:basedOn w:val="Normal"/>
    <w:next w:val="Normal"/>
    <w:autoRedefine/>
    <w:uiPriority w:val="39"/>
    <w:unhideWhenUsed/>
    <w:rsid w:val="00FD49E1"/>
    <w:pPr>
      <w:spacing w:before="120" w:after="0"/>
      <w:ind w:left="220"/>
      <w:jc w:val="left"/>
    </w:pPr>
    <w:rPr>
      <w:rFonts w:cstheme="minorHAnsi"/>
      <w:i/>
      <w:iCs/>
      <w:sz w:val="20"/>
      <w:szCs w:val="20"/>
    </w:rPr>
  </w:style>
  <w:style w:type="paragraph" w:styleId="TM3">
    <w:name w:val="toc 3"/>
    <w:basedOn w:val="Normal"/>
    <w:next w:val="Normal"/>
    <w:autoRedefine/>
    <w:uiPriority w:val="39"/>
    <w:unhideWhenUsed/>
    <w:rsid w:val="00FD49E1"/>
    <w:pPr>
      <w:spacing w:after="0"/>
      <w:ind w:left="440"/>
      <w:jc w:val="left"/>
    </w:pPr>
    <w:rPr>
      <w:rFonts w:cstheme="minorHAnsi"/>
      <w:sz w:val="20"/>
      <w:szCs w:val="20"/>
    </w:rPr>
  </w:style>
  <w:style w:type="paragraph" w:customStyle="1" w:styleId="Heading">
    <w:name w:val="Heading"/>
    <w:basedOn w:val="Paragraphedeliste"/>
    <w:link w:val="HeadingChar"/>
    <w:qFormat/>
    <w:rsid w:val="00FD49E1"/>
    <w:pPr>
      <w:numPr>
        <w:numId w:val="14"/>
      </w:numPr>
    </w:pPr>
    <w:rPr>
      <w:b/>
      <w:lang w:eastAsia="en-GB"/>
    </w:rPr>
  </w:style>
  <w:style w:type="paragraph" w:styleId="En-tte">
    <w:name w:val="header"/>
    <w:basedOn w:val="Normal"/>
    <w:link w:val="En-tteCar"/>
    <w:uiPriority w:val="99"/>
    <w:unhideWhenUsed/>
    <w:rsid w:val="007373D1"/>
    <w:pPr>
      <w:tabs>
        <w:tab w:val="center" w:pos="4513"/>
        <w:tab w:val="right" w:pos="9026"/>
      </w:tabs>
      <w:spacing w:after="0" w:line="240" w:lineRule="auto"/>
    </w:pPr>
  </w:style>
  <w:style w:type="character" w:customStyle="1" w:styleId="ParagraphedelisteCar">
    <w:name w:val="Paragraphe de liste Car"/>
    <w:basedOn w:val="Policepardfaut"/>
    <w:link w:val="Paragraphedeliste"/>
    <w:uiPriority w:val="34"/>
    <w:rsid w:val="00FD49E1"/>
  </w:style>
  <w:style w:type="character" w:customStyle="1" w:styleId="HeadingChar">
    <w:name w:val="Heading Char"/>
    <w:basedOn w:val="ParagraphedelisteCar"/>
    <w:link w:val="Heading"/>
    <w:rsid w:val="00FD49E1"/>
    <w:rPr>
      <w:b/>
      <w:lang w:eastAsia="en-GB"/>
    </w:rPr>
  </w:style>
  <w:style w:type="character" w:customStyle="1" w:styleId="En-tteCar">
    <w:name w:val="En-tête Car"/>
    <w:basedOn w:val="Policepardfaut"/>
    <w:link w:val="En-tte"/>
    <w:uiPriority w:val="99"/>
    <w:rsid w:val="007373D1"/>
  </w:style>
  <w:style w:type="paragraph" w:styleId="Pieddepage">
    <w:name w:val="footer"/>
    <w:basedOn w:val="Normal"/>
    <w:link w:val="PieddepageCar"/>
    <w:uiPriority w:val="99"/>
    <w:unhideWhenUsed/>
    <w:rsid w:val="007373D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7373D1"/>
  </w:style>
  <w:style w:type="table" w:customStyle="1" w:styleId="TableauGrille3-Accentuation51">
    <w:name w:val="Tableau Grille 3 - Accentuation 51"/>
    <w:basedOn w:val="TableauNormal"/>
    <w:uiPriority w:val="48"/>
    <w:rsid w:val="007373D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TableauListe3-Accentuation11">
    <w:name w:val="Tableau Liste 3 - Accentuation 11"/>
    <w:basedOn w:val="TableauNormal"/>
    <w:uiPriority w:val="48"/>
    <w:rsid w:val="001A2F2D"/>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Titre2Car">
    <w:name w:val="Titre 2 Car"/>
    <w:basedOn w:val="Policepardfaut"/>
    <w:link w:val="Titre2"/>
    <w:uiPriority w:val="9"/>
    <w:semiHidden/>
    <w:rsid w:val="00DC579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DC5797"/>
    <w:rPr>
      <w:rFonts w:asciiTheme="majorHAnsi" w:eastAsiaTheme="majorEastAsia" w:hAnsiTheme="majorHAnsi" w:cstheme="majorBidi"/>
      <w:color w:val="1F4D78" w:themeColor="accent1" w:themeShade="7F"/>
      <w:sz w:val="24"/>
      <w:szCs w:val="24"/>
    </w:rPr>
  </w:style>
  <w:style w:type="paragraph" w:styleId="TM4">
    <w:name w:val="toc 4"/>
    <w:basedOn w:val="Normal"/>
    <w:next w:val="Normal"/>
    <w:autoRedefine/>
    <w:uiPriority w:val="39"/>
    <w:unhideWhenUsed/>
    <w:rsid w:val="00DC5797"/>
    <w:pPr>
      <w:spacing w:after="0"/>
      <w:ind w:left="660"/>
      <w:jc w:val="left"/>
    </w:pPr>
    <w:rPr>
      <w:rFonts w:cstheme="minorHAnsi"/>
      <w:sz w:val="20"/>
      <w:szCs w:val="20"/>
    </w:rPr>
  </w:style>
  <w:style w:type="paragraph" w:styleId="TM5">
    <w:name w:val="toc 5"/>
    <w:basedOn w:val="Normal"/>
    <w:next w:val="Normal"/>
    <w:autoRedefine/>
    <w:uiPriority w:val="39"/>
    <w:unhideWhenUsed/>
    <w:rsid w:val="00DC5797"/>
    <w:pPr>
      <w:spacing w:after="0"/>
      <w:ind w:left="880"/>
      <w:jc w:val="left"/>
    </w:pPr>
    <w:rPr>
      <w:rFonts w:cstheme="minorHAnsi"/>
      <w:sz w:val="20"/>
      <w:szCs w:val="20"/>
    </w:rPr>
  </w:style>
  <w:style w:type="paragraph" w:styleId="TM6">
    <w:name w:val="toc 6"/>
    <w:basedOn w:val="Normal"/>
    <w:next w:val="Normal"/>
    <w:autoRedefine/>
    <w:uiPriority w:val="39"/>
    <w:unhideWhenUsed/>
    <w:rsid w:val="00DC5797"/>
    <w:pPr>
      <w:spacing w:after="0"/>
      <w:ind w:left="1100"/>
      <w:jc w:val="left"/>
    </w:pPr>
    <w:rPr>
      <w:rFonts w:cstheme="minorHAnsi"/>
      <w:sz w:val="20"/>
      <w:szCs w:val="20"/>
    </w:rPr>
  </w:style>
  <w:style w:type="paragraph" w:styleId="TM7">
    <w:name w:val="toc 7"/>
    <w:basedOn w:val="Normal"/>
    <w:next w:val="Normal"/>
    <w:autoRedefine/>
    <w:uiPriority w:val="39"/>
    <w:unhideWhenUsed/>
    <w:rsid w:val="00DC5797"/>
    <w:pPr>
      <w:spacing w:after="0"/>
      <w:ind w:left="1320"/>
      <w:jc w:val="left"/>
    </w:pPr>
    <w:rPr>
      <w:rFonts w:cstheme="minorHAnsi"/>
      <w:sz w:val="20"/>
      <w:szCs w:val="20"/>
    </w:rPr>
  </w:style>
  <w:style w:type="paragraph" w:styleId="TM8">
    <w:name w:val="toc 8"/>
    <w:basedOn w:val="Normal"/>
    <w:next w:val="Normal"/>
    <w:autoRedefine/>
    <w:uiPriority w:val="39"/>
    <w:unhideWhenUsed/>
    <w:rsid w:val="00DC5797"/>
    <w:pPr>
      <w:spacing w:after="0"/>
      <w:ind w:left="1540"/>
      <w:jc w:val="left"/>
    </w:pPr>
    <w:rPr>
      <w:rFonts w:cstheme="minorHAnsi"/>
      <w:sz w:val="20"/>
      <w:szCs w:val="20"/>
    </w:rPr>
  </w:style>
  <w:style w:type="paragraph" w:styleId="TM9">
    <w:name w:val="toc 9"/>
    <w:basedOn w:val="Normal"/>
    <w:next w:val="Normal"/>
    <w:autoRedefine/>
    <w:uiPriority w:val="39"/>
    <w:unhideWhenUsed/>
    <w:rsid w:val="00DC5797"/>
    <w:pPr>
      <w:spacing w:after="0"/>
      <w:ind w:left="1760"/>
      <w:jc w:val="left"/>
    </w:pPr>
    <w:rPr>
      <w:rFonts w:cstheme="minorHAnsi"/>
      <w:sz w:val="20"/>
      <w:szCs w:val="20"/>
    </w:rPr>
  </w:style>
  <w:style w:type="table" w:customStyle="1" w:styleId="TableauGrille4-Accentuation61">
    <w:name w:val="Tableau Grille 4 - Accentuation 61"/>
    <w:basedOn w:val="TableauNormal"/>
    <w:uiPriority w:val="49"/>
    <w:rsid w:val="000C2CF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Mentionnonrsolue1">
    <w:name w:val="Mention non résolue1"/>
    <w:basedOn w:val="Policepardfaut"/>
    <w:uiPriority w:val="99"/>
    <w:semiHidden/>
    <w:unhideWhenUsed/>
    <w:rsid w:val="00C168E4"/>
    <w:rPr>
      <w:color w:val="808080"/>
      <w:shd w:val="clear" w:color="auto" w:fill="E6E6E6"/>
    </w:rPr>
  </w:style>
  <w:style w:type="character" w:styleId="Marquedecommentaire">
    <w:name w:val="annotation reference"/>
    <w:basedOn w:val="Policepardfaut"/>
    <w:uiPriority w:val="99"/>
    <w:semiHidden/>
    <w:unhideWhenUsed/>
    <w:rsid w:val="00474F69"/>
    <w:rPr>
      <w:sz w:val="16"/>
      <w:szCs w:val="16"/>
    </w:rPr>
  </w:style>
  <w:style w:type="paragraph" w:styleId="Commentaire">
    <w:name w:val="annotation text"/>
    <w:basedOn w:val="Normal"/>
    <w:link w:val="CommentaireCar"/>
    <w:uiPriority w:val="99"/>
    <w:semiHidden/>
    <w:unhideWhenUsed/>
    <w:rsid w:val="00474F69"/>
    <w:pPr>
      <w:spacing w:line="240" w:lineRule="auto"/>
    </w:pPr>
    <w:rPr>
      <w:sz w:val="20"/>
      <w:szCs w:val="20"/>
    </w:rPr>
  </w:style>
  <w:style w:type="character" w:customStyle="1" w:styleId="CommentaireCar">
    <w:name w:val="Commentaire Car"/>
    <w:basedOn w:val="Policepardfaut"/>
    <w:link w:val="Commentaire"/>
    <w:uiPriority w:val="99"/>
    <w:semiHidden/>
    <w:rsid w:val="00474F69"/>
    <w:rPr>
      <w:sz w:val="20"/>
      <w:szCs w:val="20"/>
    </w:rPr>
  </w:style>
  <w:style w:type="paragraph" w:styleId="Objetducommentaire">
    <w:name w:val="annotation subject"/>
    <w:basedOn w:val="Commentaire"/>
    <w:next w:val="Commentaire"/>
    <w:link w:val="ObjetducommentaireCar"/>
    <w:uiPriority w:val="99"/>
    <w:semiHidden/>
    <w:unhideWhenUsed/>
    <w:rsid w:val="00474F69"/>
    <w:rPr>
      <w:b/>
      <w:bCs/>
    </w:rPr>
  </w:style>
  <w:style w:type="character" w:customStyle="1" w:styleId="ObjetducommentaireCar">
    <w:name w:val="Objet du commentaire Car"/>
    <w:basedOn w:val="CommentaireCar"/>
    <w:link w:val="Objetducommentaire"/>
    <w:uiPriority w:val="99"/>
    <w:semiHidden/>
    <w:rsid w:val="00474F69"/>
    <w:rPr>
      <w:b/>
      <w:bCs/>
      <w:sz w:val="20"/>
      <w:szCs w:val="20"/>
    </w:rPr>
  </w:style>
  <w:style w:type="paragraph" w:styleId="Textedebulles">
    <w:name w:val="Balloon Text"/>
    <w:basedOn w:val="Normal"/>
    <w:link w:val="TextedebullesCar"/>
    <w:uiPriority w:val="99"/>
    <w:semiHidden/>
    <w:unhideWhenUsed/>
    <w:rsid w:val="00474F69"/>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474F69"/>
    <w:rPr>
      <w:rFonts w:ascii="Times New Roman" w:hAnsi="Times New Roman" w:cs="Times New Roman"/>
      <w:sz w:val="18"/>
      <w:szCs w:val="18"/>
    </w:rPr>
  </w:style>
  <w:style w:type="character" w:customStyle="1" w:styleId="apple-converted-space">
    <w:name w:val="apple-converted-space"/>
    <w:basedOn w:val="Policepardfaut"/>
    <w:rsid w:val="00AC2490"/>
  </w:style>
  <w:style w:type="character" w:customStyle="1" w:styleId="UnresolvedMention">
    <w:name w:val="Unresolved Mention"/>
    <w:basedOn w:val="Policepardfaut"/>
    <w:uiPriority w:val="99"/>
    <w:semiHidden/>
    <w:unhideWhenUsed/>
    <w:rsid w:val="002B62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0831">
      <w:bodyDiv w:val="1"/>
      <w:marLeft w:val="0"/>
      <w:marRight w:val="0"/>
      <w:marTop w:val="0"/>
      <w:marBottom w:val="0"/>
      <w:divBdr>
        <w:top w:val="none" w:sz="0" w:space="0" w:color="auto"/>
        <w:left w:val="none" w:sz="0" w:space="0" w:color="auto"/>
        <w:bottom w:val="none" w:sz="0" w:space="0" w:color="auto"/>
        <w:right w:val="none" w:sz="0" w:space="0" w:color="auto"/>
      </w:divBdr>
    </w:div>
    <w:div w:id="196982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bgafrica@yahoo.com" TargetMode="External"/><Relationship Id="rId18" Type="http://schemas.openxmlformats.org/officeDocument/2006/relationships/hyperlink" Target="mailto:cepfexecutive@conservation.org" TargetMode="External"/><Relationship Id="rId3" Type="http://schemas.openxmlformats.org/officeDocument/2006/relationships/styles" Target="styles.xml"/><Relationship Id="rId21" Type="http://schemas.openxmlformats.org/officeDocument/2006/relationships/package" Target="embeddings/Document_Microsoft_Word.docx"/><Relationship Id="rId7" Type="http://schemas.openxmlformats.org/officeDocument/2006/relationships/endnotes" Target="endnotes.xml"/><Relationship Id="rId12" Type="http://schemas.openxmlformats.org/officeDocument/2006/relationships/hyperlink" Target="mailto:mceu.madureira@gmail.com" TargetMode="External"/><Relationship Id="rId17" Type="http://schemas.openxmlformats.org/officeDocument/2006/relationships/hyperlink" Target="mailto:cepf-gfwa-rit@birdlife.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ura.benitez@fauna-flora.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cepfexecutive@conservation.org" TargetMode="External"/><Relationship Id="rId23" Type="http://schemas.openxmlformats.org/officeDocument/2006/relationships/package" Target="embeddings/Document_Microsoft_Word1.docx"/><Relationship Id="rId10" Type="http://schemas.openxmlformats.org/officeDocument/2006/relationships/hyperlink" Target="mailto:pete.lowry@mobot.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ariq.stevart@mobot.org" TargetMode="External"/><Relationship Id="rId14" Type="http://schemas.openxmlformats.org/officeDocument/2006/relationships/hyperlink" Target="mailto:cepf-gfwa-rit@birdlife.org" TargetMode="External"/><Relationship Id="rId22" Type="http://schemas.openxmlformats.org/officeDocument/2006/relationships/image" Target="media/image4.emf"/><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ADAD6-823A-4288-A690-E895BE99E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1687</Words>
  <Characters>9283</Characters>
  <Application>Microsoft Office Word</Application>
  <DocSecurity>0</DocSecurity>
  <Lines>77</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Frazer Sinclair</dc:creator>
  <cp:lastModifiedBy>dauby</cp:lastModifiedBy>
  <cp:revision>2</cp:revision>
  <cp:lastPrinted>2020-01-23T15:42:00Z</cp:lastPrinted>
  <dcterms:created xsi:type="dcterms:W3CDTF">2020-01-30T15:58:00Z</dcterms:created>
  <dcterms:modified xsi:type="dcterms:W3CDTF">2020-01-30T15:58:00Z</dcterms:modified>
</cp:coreProperties>
</file>